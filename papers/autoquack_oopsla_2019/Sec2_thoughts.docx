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sz w:val="24"/>
          <w:szCs w:val="24"/>
        </w:rPr>
      </w:pPr>
      <w:r>
        <w:rPr>
          <w:sz w:val="24"/>
          <w:szCs w:val="24"/>
          <w:rtl w:val="0"/>
        </w:rPr>
        <w:t>\label{sec:vst}</w:t>
      </w:r>
    </w:p>
    <w:p>
      <w:pPr>
        <w:pStyle w:val="Body"/>
        <w:rPr>
          <w:sz w:val="24"/>
          <w:szCs w:val="24"/>
        </w:rPr>
      </w:pPr>
    </w:p>
    <w:p>
      <w:pPr>
        <w:pStyle w:val="Body"/>
        <w:rPr>
          <w:sz w:val="24"/>
          <w:szCs w:val="24"/>
        </w:rPr>
      </w:pPr>
      <w:r>
        <w:rPr>
          <w:sz w:val="24"/>
          <w:szCs w:val="24"/>
          <w:rtl w:val="0"/>
          <w:lang w:val="en-US"/>
        </w:rPr>
        <w:t xml:space="preserve">The Verified Software Toolchain (VST) </w:t>
      </w:r>
      <w:ins w:id="0" w:date="2018-10-23T11:15:16Z" w:author="Anshuman Mohan">
        <w:r>
          <w:rPr>
            <w:sz w:val="24"/>
            <w:szCs w:val="24"/>
            <w:rtl w:val="0"/>
            <w:lang w:val="en-US"/>
          </w:rPr>
          <w:t>~\cite{appel:programlogics}</w:t>
        </w:r>
      </w:ins>
      <w:ins w:id="1" w:date="2018-10-23T11:15:16Z" w:author="Anshuman Mohan">
        <w:r>
          <w:rPr>
            <w:sz w:val="24"/>
            <w:szCs w:val="24"/>
            <w:rtl w:val="0"/>
            <w:lang w:val="en-US"/>
          </w:rPr>
          <w:t xml:space="preserve"> </w:t>
        </w:r>
      </w:ins>
      <w:r>
        <w:rPr>
          <w:sz w:val="24"/>
          <w:szCs w:val="24"/>
          <w:rtl w:val="0"/>
          <w:lang w:val="en-US"/>
        </w:rPr>
        <w:t>is a series of</w:t>
      </w:r>
      <w:del w:id="2" w:date="2018-10-23T11:14:03Z" w:author="Anshuman Mohan">
        <w:r>
          <w:rPr>
            <w:sz w:val="24"/>
            <w:szCs w:val="24"/>
            <w:rtl w:val="0"/>
            <w:lang w:val="en-US"/>
          </w:rPr>
          <w:delText xml:space="preserve"> machine-checked</w:delText>
        </w:r>
      </w:del>
      <w:ins w:id="3" w:date="2018-10-23T11:14:06Z" w:author="Anshuman Mohan">
        <w:r>
          <w:rPr>
            <w:sz w:val="24"/>
            <w:szCs w:val="24"/>
            <w:rtl w:val="0"/>
            <w:lang w:val="en-US"/>
          </w:rPr>
          <w:t xml:space="preserve"> Coq</w:t>
        </w:r>
      </w:ins>
      <w:r>
        <w:rPr>
          <w:sz w:val="24"/>
          <w:szCs w:val="24"/>
          <w:rtl w:val="0"/>
          <w:lang w:val="en-US"/>
        </w:rPr>
        <w:t xml:space="preserve"> modules </w:t>
      </w:r>
      <w:del w:id="4" w:date="2018-10-23T11:14:22Z" w:author="Anshuman Mohan">
        <w:r>
          <w:rPr>
            <w:sz w:val="24"/>
            <w:szCs w:val="24"/>
            <w:rtl w:val="0"/>
            <w:lang w:val="en-US"/>
          </w:rPr>
          <w:delText>written in Coq whose focus is reasoning</w:delText>
        </w:r>
      </w:del>
      <w:r>
        <w:rPr>
          <w:sz w:val="24"/>
          <w:szCs w:val="24"/>
          <w:rtl w:val="0"/>
        </w:rPr>
        <w:t xml:space="preserve"> </w:t>
      </w:r>
      <w:ins w:id="5" w:date="2018-10-23T11:14:35Z" w:author="Anshuman Mohan">
        <w:r>
          <w:rPr>
            <w:sz w:val="24"/>
            <w:szCs w:val="24"/>
            <w:rtl w:val="0"/>
            <w:lang w:val="en-US"/>
          </w:rPr>
          <w:t xml:space="preserve">which reason </w:t>
        </w:r>
      </w:ins>
      <w:r>
        <w:rPr>
          <w:sz w:val="24"/>
          <w:szCs w:val="24"/>
          <w:rtl w:val="0"/>
          <w:lang w:val="en-US"/>
        </w:rPr>
        <w:t xml:space="preserve">about </w:t>
      </w:r>
      <w:commentRangeStart w:id="6"/>
      <w:ins w:id="7" w:date="2018-10-23T11:18:05Z" w:author="Anshuman Mohan">
        <w:r>
          <w:rPr>
            <w:sz w:val="24"/>
            <w:szCs w:val="24"/>
            <w:rtl w:val="0"/>
            <w:lang w:val="en-US"/>
          </w:rPr>
          <w:t>those</w:t>
        </w:r>
      </w:ins>
      <w:commentRangeEnd w:id="6"/>
      <w:r>
        <w:commentReference w:id="6"/>
      </w:r>
      <w:ins w:id="8" w:date="2018-10-23T11:18:05Z" w:author="Anshuman Mohan">
        <w:r>
          <w:rPr>
            <w:sz w:val="24"/>
            <w:szCs w:val="24"/>
            <w:rtl w:val="0"/>
            <w:lang w:val="en-US"/>
          </w:rPr>
          <w:t xml:space="preserve"> </w:t>
        </w:r>
      </w:ins>
      <w:r>
        <w:rPr>
          <w:sz w:val="24"/>
          <w:szCs w:val="24"/>
          <w:rtl w:val="0"/>
          <w:lang w:val="en-US"/>
        </w:rPr>
        <w:t>C programs</w:t>
      </w:r>
      <w:del w:id="9" w:date="2018-10-23T11:15:24Z" w:author="Anshuman Mohan">
        <w:r>
          <w:rPr>
            <w:sz w:val="24"/>
            <w:szCs w:val="24"/>
            <w:rtl w:val="0"/>
            <w:lang w:val="en-US"/>
          </w:rPr>
          <w:delText>~\cite{appel:programlogics}, especially those programs</w:delText>
        </w:r>
      </w:del>
      <w:r>
        <w:rPr>
          <w:sz w:val="24"/>
          <w:szCs w:val="24"/>
          <w:rtl w:val="0"/>
          <w:lang w:val="en-US"/>
        </w:rPr>
        <w:t xml:space="preserve"> that can be compiled with the CompCert compiler~\cite{leroy:compcert}.</w:t>
      </w:r>
      <w:del w:id="10" w:date="2018-10-23T11:18:13Z" w:author="Anshuman Mohan">
        <w:r>
          <w:rPr>
            <w:sz w:val="24"/>
            <w:szCs w:val="24"/>
            <w:rtl w:val="0"/>
          </w:rPr>
          <w:delText xml:space="preserve"> </w:delText>
        </w:r>
      </w:del>
      <w:r>
        <w:rPr>
          <w:sz w:val="24"/>
          <w:szCs w:val="24"/>
          <w:rtl w:val="0"/>
        </w:rPr>
        <w:t xml:space="preserve"> </w:t>
      </w:r>
      <w:ins w:id="11" w:date="2018-10-23T11:22:18Z" w:author="Anshuman Mohan">
        <w:r>
          <w:rPr>
            <w:sz w:val="24"/>
            <w:szCs w:val="24"/>
            <w:rtl w:val="0"/>
            <w:lang w:val="en-US"/>
          </w:rPr>
          <w:t xml:space="preserve"> </w:t>
        </w:r>
      </w:ins>
      <w:r>
        <w:rPr>
          <w:sz w:val="24"/>
          <w:szCs w:val="24"/>
          <w:rtl w:val="0"/>
          <w:lang w:val="en-US"/>
        </w:rPr>
        <w:t>One of VST's modules, ``Floyd'', is a separation-logic based engine to help users</w:t>
      </w:r>
    </w:p>
    <w:p>
      <w:pPr>
        <w:pStyle w:val="Body"/>
        <w:rPr>
          <w:sz w:val="24"/>
          <w:szCs w:val="24"/>
        </w:rPr>
      </w:pPr>
      <w:r>
        <w:rPr>
          <w:sz w:val="24"/>
          <w:szCs w:val="24"/>
          <w:rtl w:val="0"/>
          <w:lang w:val="en-US"/>
        </w:rPr>
        <w:t xml:space="preserve">verify </w:t>
      </w:r>
      <w:ins w:id="12" w:date="2018-10-23T11:19:44Z" w:author="Anshuman Mohan">
        <w:r>
          <w:rPr>
            <w:sz w:val="24"/>
            <w:szCs w:val="24"/>
            <w:rtl w:val="0"/>
            <w:lang w:val="en-US"/>
          </w:rPr>
          <w:t xml:space="preserve">the full functional correctness of their </w:t>
        </w:r>
      </w:ins>
      <w:r>
        <w:rPr>
          <w:sz w:val="24"/>
          <w:szCs w:val="24"/>
          <w:rtl w:val="0"/>
          <w:lang w:val="it-IT"/>
        </w:rPr>
        <w:t xml:space="preserve">concrete </w:t>
      </w:r>
      <w:ins w:id="13" w:date="2018-10-23T11:19:47Z" w:author="Anshuman Mohan">
        <w:r>
          <w:rPr>
            <w:sz w:val="24"/>
            <w:szCs w:val="24"/>
            <w:rtl w:val="0"/>
            <w:lang w:val="en-US"/>
          </w:rPr>
          <w:t xml:space="preserve">C </w:t>
        </w:r>
      </w:ins>
      <w:r>
        <w:rPr>
          <w:sz w:val="24"/>
          <w:szCs w:val="24"/>
          <w:rtl w:val="0"/>
        </w:rPr>
        <w:t xml:space="preserve">programs. </w:t>
      </w:r>
      <w:commentRangeStart w:id="14"/>
      <w:ins w:id="15" w:date="2018-10-23T11:25:25Z" w:author="Anshuman Mohan">
        <w:r>
          <w:rPr>
            <w:sz w:val="24"/>
            <w:szCs w:val="24"/>
            <w:rtl w:val="0"/>
            <w:lang w:val="en-US"/>
          </w:rPr>
          <w:t xml:space="preserve">Written in Ltac and Gallina, Floyd prefers </w:t>
        </w:r>
      </w:ins>
      <w:ins w:id="16" w:date="2018-10-23T11:25:25Z" w:author="Anshuman Mohan">
        <w:r>
          <w:rPr>
            <w:sz w:val="24"/>
            <w:szCs w:val="24"/>
            <w:rtl w:val="0"/>
            <w:lang w:val="en-US"/>
          </w:rPr>
          <w:t xml:space="preserve">expressibility and completeness to </w:t>
        </w:r>
      </w:ins>
      <w:ins w:id="17" w:date="2018-10-23T11:25:25Z" w:author="Anshuman Mohan">
        <w:r>
          <w:rPr>
            <w:sz w:val="24"/>
            <w:szCs w:val="24"/>
            <w:rtl w:val="0"/>
            <w:lang w:val="en-US"/>
          </w:rPr>
          <w:t>automation.</w:t>
        </w:r>
      </w:ins>
      <w:commentRangeEnd w:id="14"/>
      <w:r>
        <w:commentReference w:id="14"/>
      </w:r>
      <w:del w:id="18" w:date="2018-10-23T11:21:33Z" w:author="Anshuman Mohan">
        <w:r>
          <w:rPr>
            <w:sz w:val="24"/>
            <w:szCs w:val="24"/>
            <w:rtl w:val="0"/>
          </w:rPr>
          <w:delText xml:space="preserve"> </w:delText>
        </w:r>
      </w:del>
      <w:ins w:id="19" w:date="2018-10-23T11:24:39Z" w:author="Anshuman Mohan">
        <w:r>
          <w:rPr>
            <w:sz w:val="24"/>
            <w:szCs w:val="24"/>
            <w:rtl w:val="0"/>
            <w:lang w:val="en-US"/>
          </w:rPr>
          <w:t xml:space="preserve"> </w:t>
        </w:r>
      </w:ins>
      <w:del w:id="20" w:date="2018-10-23T11:25:31Z" w:author="Anshuman Mohan">
        <w:r>
          <w:rPr>
            <w:sz w:val="24"/>
            <w:szCs w:val="24"/>
            <w:rtl w:val="0"/>
            <w:lang w:val="en-US"/>
          </w:rPr>
          <w:delText>The</w:delText>
        </w:r>
      </w:del>
      <w:ins w:id="21" w:date="2018-10-23T11:25:31Z" w:author="Anshuman Mohan">
        <w:r>
          <w:rPr>
            <w:sz w:val="24"/>
            <w:szCs w:val="24"/>
            <w:rtl w:val="0"/>
            <w:lang w:val="en-US"/>
          </w:rPr>
          <w:t>VST</w:t>
        </w:r>
      </w:ins>
      <w:ins w:id="22" w:date="2018-10-23T11:25:31Z" w:author="Anshuman Mohan">
        <w:r>
          <w:rPr>
            <w:sz w:val="24"/>
            <w:szCs w:val="24"/>
            <w:rtl w:val="0"/>
            <w:lang w:val="en-US"/>
          </w:rPr>
          <w:t>’</w:t>
        </w:r>
      </w:ins>
      <w:ins w:id="23" w:date="2018-10-23T11:25:31Z" w:author="Anshuman Mohan">
        <w:r>
          <w:rPr>
            <w:sz w:val="24"/>
            <w:szCs w:val="24"/>
            <w:rtl w:val="0"/>
            <w:lang w:val="en-US"/>
          </w:rPr>
          <w:t>s</w:t>
        </w:r>
      </w:ins>
      <w:r>
        <w:rPr>
          <w:sz w:val="24"/>
          <w:szCs w:val="24"/>
          <w:rtl w:val="0"/>
          <w:lang w:val="en-US"/>
        </w:rPr>
        <w:t xml:space="preserve"> modules </w:t>
      </w:r>
      <w:ins w:id="24" w:date="2018-10-23T11:15:41Z" w:author="Anshuman Mohan">
        <w:r>
          <w:rPr>
            <w:sz w:val="24"/>
            <w:szCs w:val="24"/>
            <w:rtl w:val="0"/>
            <w:lang w:val="en-US"/>
          </w:rPr>
          <w:t xml:space="preserve">are machine-checked and </w:t>
        </w:r>
      </w:ins>
      <w:r>
        <w:rPr>
          <w:sz w:val="24"/>
          <w:szCs w:val="24"/>
          <w:rtl w:val="0"/>
          <w:lang w:val="de-DE"/>
        </w:rPr>
        <w:t>interlock</w:t>
      </w:r>
      <w:ins w:id="25" w:date="2018-10-23T11:16:11Z" w:author="Anshuman Mohan">
        <w:r>
          <w:rPr>
            <w:sz w:val="24"/>
            <w:szCs w:val="24"/>
            <w:rtl w:val="0"/>
            <w:lang w:val="en-US"/>
          </w:rPr>
          <w:t>ed,</w:t>
        </w:r>
      </w:ins>
      <w:r>
        <w:rPr>
          <w:sz w:val="24"/>
          <w:szCs w:val="24"/>
          <w:rtl w:val="0"/>
          <w:lang w:val="en-US"/>
        </w:rPr>
        <w:t xml:space="preserve"> so there are no ``gaps'' in the end-to-end certified results; accordingly all of the rules employed by Floyd have been proved sound with respect to the underlying semantics used by CompCert.  </w:t>
      </w:r>
      <w:del w:id="26" w:date="2018-10-23T11:25:43Z" w:author="Anshuman Mohan">
        <w:r>
          <w:rPr>
            <w:sz w:val="24"/>
            <w:szCs w:val="24"/>
            <w:rtl w:val="0"/>
            <w:lang w:val="en-US"/>
          </w:rPr>
          <w:delText>Floyd is written in Ltac and Gallina and is designed to help users verify the full functio</w:delText>
        </w:r>
      </w:del>
      <w:ins w:id="27" w:date="2018-10-23T11:25:52Z" w:author="Anshuman Mohan">
        <w:r>
          <w:rPr>
            <w:sz w:val="24"/>
            <w:szCs w:val="24"/>
            <w:rtl w:val="0"/>
            <w:lang w:val="en-US"/>
          </w:rPr>
          <w:t>s</w:t>
        </w:r>
      </w:ins>
      <w:del w:id="28" w:date="2018-10-23T11:25:43Z" w:author="Anshuman Mohan">
        <w:r>
          <w:rPr>
            <w:sz w:val="24"/>
            <w:szCs w:val="24"/>
            <w:rtl w:val="0"/>
            <w:lang w:val="en-US"/>
          </w:rPr>
          <w:delText>nal correctness of their programs.  Although Floyd devotes considerable effort to make this task simpler, it prefers expressibility and completeness to more automated tools like HIP/SLEEK.</w:delText>
        </w:r>
      </w:del>
    </w:p>
    <w:p>
      <w:pPr>
        <w:pStyle w:val="Body"/>
        <w:rPr>
          <w:sz w:val="24"/>
          <w:szCs w:val="24"/>
        </w:rPr>
      </w:pPr>
    </w:p>
    <w:p>
      <w:pPr>
        <w:pStyle w:val="Body"/>
        <w:rPr>
          <w:sz w:val="24"/>
          <w:szCs w:val="24"/>
        </w:rPr>
      </w:pPr>
      <w:r>
        <w:rPr>
          <w:sz w:val="24"/>
          <w:szCs w:val="24"/>
          <w:rtl w:val="0"/>
        </w:rPr>
        <w:t>%\vspace*{-0.75ex}</w:t>
      </w:r>
    </w:p>
    <w:p>
      <w:pPr>
        <w:pStyle w:val="Body"/>
        <w:rPr>
          <w:sz w:val="24"/>
          <w:szCs w:val="24"/>
        </w:rPr>
      </w:pPr>
      <w:r>
        <w:rPr>
          <w:sz w:val="24"/>
          <w:szCs w:val="24"/>
          <w:rtl w:val="0"/>
          <w:lang w:val="en-US"/>
        </w:rPr>
        <w:t>\subsection{Marking a graph in VST}</w:t>
      </w:r>
    </w:p>
    <w:p>
      <w:pPr>
        <w:pStyle w:val="Body"/>
        <w:rPr>
          <w:sz w:val="24"/>
          <w:szCs w:val="24"/>
        </w:rPr>
      </w:pPr>
      <w:r>
        <w:rPr>
          <w:sz w:val="24"/>
          <w:szCs w:val="24"/>
          <w:rtl w:val="0"/>
          <w:lang w:val="de-DE"/>
        </w:rPr>
        <w:t>\label{sec:vstgraphmark}</w:t>
      </w:r>
    </w:p>
    <w:p>
      <w:pPr>
        <w:pStyle w:val="Body"/>
        <w:rPr>
          <w:sz w:val="24"/>
          <w:szCs w:val="24"/>
        </w:rPr>
      </w:pPr>
      <w:r>
        <w:rPr>
          <w:sz w:val="24"/>
          <w:szCs w:val="24"/>
          <w:rtl w:val="0"/>
        </w:rPr>
        <w:t>%\vspace*{-0.75ex}</w:t>
      </w:r>
    </w:p>
    <w:p>
      <w:pPr>
        <w:pStyle w:val="Body"/>
        <w:rPr>
          <w:sz w:val="24"/>
          <w:szCs w:val="24"/>
        </w:rPr>
      </w:pPr>
    </w:p>
    <w:p>
      <w:pPr>
        <w:pStyle w:val="Body"/>
        <w:rPr>
          <w:sz w:val="24"/>
          <w:szCs w:val="24"/>
        </w:rPr>
      </w:pPr>
      <w:r>
        <w:rPr>
          <w:sz w:val="24"/>
          <w:szCs w:val="24"/>
          <w:rtl w:val="0"/>
        </w:rPr>
        <w:t>\input{do_scan_listing.tex}</w:t>
      </w:r>
    </w:p>
    <w:p>
      <w:pPr>
        <w:pStyle w:val="Body"/>
        <w:rPr>
          <w:sz w:val="24"/>
          <w:szCs w:val="24"/>
        </w:rPr>
      </w:pPr>
    </w:p>
    <w:p>
      <w:pPr>
        <w:pStyle w:val="Body"/>
        <w:rPr>
          <w:sz w:val="24"/>
          <w:szCs w:val="24"/>
        </w:rPr>
      </w:pPr>
      <w:r>
        <w:rPr>
          <w:sz w:val="24"/>
          <w:szCs w:val="24"/>
          <w:rtl w:val="0"/>
          <w:lang w:val="en-US"/>
        </w:rPr>
        <w:t>In Figure~\ref{fig:markgraph} we put the code and proof sketch of the classic \li{mark} algorithm that visits and colors every reachable node in a heap-represented graph.  The \li{mark} algorithm is good to start with because it is complex enough to require some care to verify while being simple enough that the invariants are straightforward.  In \S\ref{sec:application} we will discuss more complex examples that \emph{e.g.} add/change/remove edges and/or vertices.</w:t>
      </w:r>
    </w:p>
    <w:p>
      <w:pPr>
        <w:pStyle w:val="Body"/>
        <w:rPr>
          <w:sz w:val="24"/>
          <w:szCs w:val="24"/>
        </w:rPr>
      </w:pPr>
    </w:p>
    <w:p>
      <w:pPr>
        <w:pStyle w:val="Body"/>
        <w:rPr>
          <w:sz w:val="24"/>
          <w:szCs w:val="24"/>
        </w:rPr>
      </w:pPr>
      <w:r>
        <w:rPr>
          <w:sz w:val="24"/>
          <w:szCs w:val="24"/>
          <w:rtl w:val="0"/>
          <w:lang w:val="en-US"/>
        </w:rPr>
        <w:t>The code in Figure~\ref{fig:markgraph} is written in Clight~\cite{blazy:clight}, an input language to the CompCert certified compiler~\cite{leroy:compcert}, which compiles our code exactly as written.</w:t>
      </w:r>
    </w:p>
    <w:p>
      <w:pPr>
        <w:pStyle w:val="Body"/>
        <w:rPr>
          <w:sz w:val="24"/>
          <w:szCs w:val="24"/>
        </w:rPr>
      </w:pPr>
      <w:r>
        <w:rPr>
          <w:sz w:val="24"/>
          <w:szCs w:val="24"/>
          <w:rtl w:val="0"/>
          <w:lang w:val="en-US"/>
        </w:rPr>
        <w:t>The paper-format verification sketch for \li{mark} in Figure~\ref{fig:markgraph} is extracted from</w:t>
      </w:r>
    </w:p>
    <w:p>
      <w:pPr>
        <w:pStyle w:val="Body"/>
        <w:rPr>
          <w:sz w:val="24"/>
          <w:szCs w:val="24"/>
        </w:rPr>
      </w:pPr>
      <w:r>
        <w:rPr>
          <w:sz w:val="24"/>
          <w:szCs w:val="24"/>
          <w:rtl w:val="0"/>
          <w:lang w:val="en-US"/>
        </w:rPr>
        <w:t>a Floyd proof in VST, with only minor cleanup to aid the presentation.</w:t>
      </w:r>
    </w:p>
    <w:p>
      <w:pPr>
        <w:pStyle w:val="Body"/>
        <w:rPr>
          <w:del w:id="29" w:date="2018-10-23T11:28:02Z" w:author="Anshuman Mohan"/>
          <w:sz w:val="24"/>
          <w:szCs w:val="24"/>
        </w:rPr>
      </w:pPr>
      <w:r>
        <w:rPr>
          <w:sz w:val="24"/>
          <w:szCs w:val="24"/>
          <w:rtl w:val="0"/>
          <w:lang w:val="en-US"/>
        </w:rPr>
        <w:t xml:space="preserve">Accordingly, there is an unbroken certified chain from our specification of \li{mark} all the way to the assembly code. </w:t>
      </w:r>
      <w:del w:id="30" w:date="2018-10-23T11:28:02Z" w:author="Anshuman Mohan">
        <w:r>
          <w:rPr>
            <w:sz w:val="24"/>
            <w:szCs w:val="24"/>
            <w:rtl w:val="0"/>
            <w:lang w:val="en-US"/>
          </w:rPr>
          <w:delText xml:space="preserve"> In \S\ref{sec:hipsleek} we use HIP/SLEEK~\cite{chin:hipsleek} to verify a Java version of \li{mark}; the program invariants generated by HIP/SLEEK are slightly different due to HIP/SLEEK's heavier automation.</w:delText>
        </w:r>
      </w:del>
    </w:p>
    <w:p>
      <w:pPr>
        <w:pStyle w:val="Body"/>
        <w:rPr>
          <w:del w:id="31" w:date="2018-10-23T11:28:02Z" w:author="Anshuman Mohan"/>
          <w:sz w:val="24"/>
          <w:szCs w:val="24"/>
        </w:rPr>
      </w:pPr>
      <w:del w:id="32" w:date="2018-10-23T11:28:02Z" w:author="Anshuman Mohan">
        <w:r>
          <w:rPr>
            <w:sz w:val="24"/>
            <w:szCs w:val="24"/>
            <w:rtl w:val="0"/>
            <w:lang w:val="en-US"/>
          </w:rPr>
          <w:delText>% but the overall structure is the same.</w:delText>
        </w:r>
      </w:del>
    </w:p>
    <w:p>
      <w:pPr>
        <w:pStyle w:val="Body"/>
        <w:rPr>
          <w:sz w:val="24"/>
          <w:szCs w:val="24"/>
        </w:rPr>
      </w:pPr>
    </w:p>
    <w:p>
      <w:pPr>
        <w:pStyle w:val="Body"/>
        <w:rPr>
          <w:sz w:val="24"/>
          <w:szCs w:val="24"/>
        </w:rPr>
      </w:pPr>
      <w:r>
        <w:rPr>
          <w:sz w:val="24"/>
          <w:szCs w:val="24"/>
          <w:rtl w:val="0"/>
          <w:lang w:val="en-US"/>
        </w:rPr>
        <w:t>The specification we certify (lines \ref{code:markstart} and \ref{code:markend}) is</w:t>
      </w:r>
    </w:p>
    <w:p>
      <w:pPr>
        <w:pStyle w:val="Body"/>
        <w:rPr>
          <w:sz w:val="24"/>
          <w:szCs w:val="24"/>
        </w:rPr>
      </w:pPr>
      <w:r>
        <w:rPr>
          <w:sz w:val="24"/>
          <w:szCs w:val="24"/>
          <w:rtl w:val="0"/>
        </w:rPr>
        <w:t>\vspace*{-1ex}</w:t>
      </w:r>
    </w:p>
    <w:p>
      <w:pPr>
        <w:pStyle w:val="Body"/>
        <w:rPr>
          <w:sz w:val="24"/>
          <w:szCs w:val="24"/>
        </w:rPr>
      </w:pPr>
      <w:r>
        <w:rPr>
          <w:sz w:val="24"/>
          <w:szCs w:val="24"/>
          <w:rtl w:val="0"/>
        </w:rPr>
        <w:t>\[</w:t>
      </w:r>
    </w:p>
    <w:p>
      <w:pPr>
        <w:pStyle w:val="Body"/>
        <w:rPr>
          <w:sz w:val="24"/>
          <w:szCs w:val="24"/>
        </w:rPr>
      </w:pPr>
      <w:r>
        <w:rPr>
          <w:sz w:val="24"/>
          <w:szCs w:val="24"/>
          <w:rtl w:val="0"/>
          <w:lang w:val="nl-NL"/>
        </w:rPr>
        <w:t>\{\p{graph}(\li{x},\gamma)\}~\li{mark(x)}~\{\exists \gamma'.~ \p{graph}(\li{x},\gamma') /| \m{mark}(\gamma, \li{x}, \gamma')\}</w:t>
      </w:r>
    </w:p>
    <w:p>
      <w:pPr>
        <w:pStyle w:val="Body"/>
        <w:rPr>
          <w:sz w:val="24"/>
          <w:szCs w:val="24"/>
        </w:rPr>
      </w:pPr>
      <w:r>
        <w:rPr>
          <w:sz w:val="24"/>
          <w:szCs w:val="24"/>
          <w:rtl w:val="0"/>
        </w:rPr>
        <w:t>\vspace*{-1ex}</w:t>
      </w:r>
    </w:p>
    <w:p>
      <w:pPr>
        <w:pStyle w:val="Body"/>
        <w:rPr>
          <w:sz w:val="24"/>
          <w:szCs w:val="24"/>
        </w:rPr>
      </w:pPr>
      <w:r>
        <w:rPr>
          <w:sz w:val="24"/>
          <w:szCs w:val="24"/>
          <w:rtl w:val="0"/>
        </w:rPr>
        <w:t>\]</w:t>
      </w:r>
    </w:p>
    <w:p>
      <w:pPr>
        <w:pStyle w:val="Body"/>
        <w:rPr>
          <w:sz w:val="24"/>
          <w:szCs w:val="24"/>
        </w:rPr>
      </w:pPr>
      <w:r>
        <w:rPr>
          <w:sz w:val="24"/>
          <w:szCs w:val="24"/>
          <w:rtl w:val="0"/>
          <w:lang w:val="en-US"/>
        </w:rPr>
        <w:t>The specification is for full functional correctness, stated using \emph{mathematical} graphs~$\gamma$; until \S\ref{sec:mathgraph} consider $\gamma$ to be a function that maps a vertex $v \in V$ to triples $(m,l,r)$, where $m$ is a ``mark'' bit (0 or 1) and $\{l,r\} \subseteq V \uplus \{0\}$ are the neighbors of $v$.</w:t>
      </w:r>
    </w:p>
    <w:p>
      <w:pPr>
        <w:pStyle w:val="Body"/>
        <w:rPr>
          <w:sz w:val="24"/>
          <w:szCs w:val="24"/>
        </w:rPr>
      </w:pPr>
      <w:r>
        <w:rPr>
          <w:sz w:val="24"/>
          <w:szCs w:val="24"/>
          <w:rtl w:val="0"/>
          <w:lang w:val="en-US"/>
        </w:rPr>
        <w:t>The \emph{spatial} \p{graph} predicate describes how the mathematical graph $\gamma$ is implemented in the heap.  Until~\S\ref{sec:spacegraph} it is enough to know that \p{graph} satisfies the fold/unfold relationship in</w:t>
      </w:r>
    </w:p>
    <w:p>
      <w:pPr>
        <w:pStyle w:val="Body"/>
        <w:rPr>
          <w:sz w:val="24"/>
          <w:szCs w:val="24"/>
        </w:rPr>
      </w:pPr>
      <w:r>
        <w:rPr>
          <w:sz w:val="24"/>
          <w:szCs w:val="24"/>
          <w:rtl w:val="0"/>
          <w:lang w:val="en-US"/>
        </w:rPr>
        <w:t>equation~\eqref{eqn:bigraphintrofoldunfold}, located just under the code in Figure~\ref{fig:markgraph}.</w:t>
      </w:r>
    </w:p>
    <w:p>
      <w:pPr>
        <w:pStyle w:val="Body"/>
        <w:rPr>
          <w:sz w:val="24"/>
          <w:szCs w:val="24"/>
        </w:rPr>
      </w:pPr>
    </w:p>
    <w:p>
      <w:pPr>
        <w:pStyle w:val="Body"/>
        <w:rPr>
          <w:sz w:val="24"/>
          <w:szCs w:val="24"/>
        </w:rPr>
      </w:pPr>
      <w:r>
        <w:rPr>
          <w:sz w:val="24"/>
          <w:szCs w:val="24"/>
          <w:rtl w:val="0"/>
          <w:lang w:val="en-US"/>
        </w:rPr>
        <w:t>This fold/unfold relationship deserves attention.</w:t>
      </w:r>
    </w:p>
    <w:p>
      <w:pPr>
        <w:pStyle w:val="Body"/>
        <w:rPr>
          <w:sz w:val="24"/>
          <w:szCs w:val="24"/>
        </w:rPr>
      </w:pPr>
      <w:r>
        <w:rPr>
          <w:sz w:val="24"/>
          <w:szCs w:val="24"/>
          <w:rtl w:val="0"/>
          <w:lang w:val="en-US"/>
        </w:rPr>
        <w:t xml:space="preserve">First, as we explain in~\S\ref{sec:fixpointfail}, it is probably a mistake to write~\eqref{eqn:bigraphintrofoldunfold} as a definition using $\stackrel{\Delta}{=}$ rather than as a biimplication using $&lt;=&gt;$.  Second, \eqref{eqn:bigraphintrofoldunfold} uses the ``overlapping conjunction'' $\ocon$ of separation logic; informally $P ** Q$ means that $P$ and $Q$ may overlap in the heap (\emph{e.g.}, nodes in the left subgraph can also be in the right subgraph or even be the root $x$).  The presence of the unspecified sharing indicated by the $\ocon$ connective is exactly why graph-manipulating algorithms are so hard to verify (\emph{e.g.}, it is hard to apply the \infrulestyle{Frame} rule).  </w:t>
      </w:r>
      <w:commentRangeStart w:id="33"/>
      <w:r>
        <w:rPr>
          <w:sz w:val="24"/>
          <w:szCs w:val="24"/>
          <w:rtl w:val="0"/>
          <w:lang w:val="en-US"/>
        </w:rPr>
        <w:t>The standard semantics of the separation logic connectives used in this paper are in Figure~\ref{fig:seplogsem}.</w:t>
      </w:r>
      <w:commentRangeEnd w:id="33"/>
      <w:r>
        <w:commentReference w:id="33"/>
      </w:r>
    </w:p>
    <w:p>
      <w:pPr>
        <w:pStyle w:val="Body"/>
        <w:rPr>
          <w:sz w:val="24"/>
          <w:szCs w:val="24"/>
        </w:rPr>
      </w:pPr>
      <w:r>
        <w:rPr>
          <w:sz w:val="24"/>
          <w:szCs w:val="24"/>
          <w:rtl w:val="0"/>
          <w:lang w:val="en-US"/>
        </w:rPr>
        <w:t>Third, \eqref{eqn:bigraphintrofoldunfold} illustrates how industrial-strength settings complicate verification.  Lines~\mbox{\ref{code:nodedefstart}--\ref{code:nodedefend}} define the data type \li{Node} used by \li{mark}.  The \li{_Alignas($n$)} directives tell CompCert to align fields on $n$-byte boundaries.  As explained in~\S\ref{sec:goodgraph}, this alignment is necessary in C-like memory models to prove fold-unfold \eqref{eqn:bigraphintrofoldunfold}, which is why \eqref{eqn:bigraphintrofoldunfold} includes an alignment restriction $x~\mathsf{mod}~16 = 0$ and an existentially-quantified ``blank'' second field for the root $x \mapsto m,-,l,r$.</w:t>
      </w:r>
    </w:p>
    <w:p>
      <w:pPr>
        <w:pStyle w:val="Body"/>
        <w:rPr>
          <w:sz w:val="24"/>
          <w:szCs w:val="24"/>
        </w:rPr>
      </w:pPr>
      <w:r>
        <w:rPr>
          <w:sz w:val="24"/>
          <w:szCs w:val="24"/>
          <w:rtl w:val="0"/>
          <w:lang w:val="en-US"/>
        </w:rPr>
        <w:t>%{\color{magenta}(In our Floyd proofs the alignment restriction and blank second field are nicely hidden ``behind the scenes''.)}</w:t>
      </w:r>
    </w:p>
    <w:p>
      <w:pPr>
        <w:pStyle w:val="Body"/>
        <w:rPr>
          <w:sz w:val="24"/>
          <w:szCs w:val="24"/>
        </w:rPr>
      </w:pPr>
    </w:p>
    <w:p>
      <w:pPr>
        <w:pStyle w:val="Body"/>
        <w:rPr>
          <w:sz w:val="24"/>
          <w:szCs w:val="24"/>
        </w:rPr>
      </w:pPr>
      <w:r>
        <w:rPr>
          <w:sz w:val="24"/>
          <w:szCs w:val="24"/>
          <w:rtl w:val="0"/>
          <w:lang w:val="en-US"/>
        </w:rPr>
        <w:t xml:space="preserve">Notice that the postcondition of \li{mark} is specified \emph{relationally}, \emph{i.e.} $\{\exists \gamma'.~ \p{graph}(\li{x},\gamma') /| \m{mark}(\gamma, \li{x}, \gamma')\}$ instead of \emph{functionally}, \emph{i.e.} $\{\p{graph}\big(\li{x},\m{mark}(\gamma, \li{x})\big)\}$. In the first case $\m{mark}$ is a relation that specifies that~$\gamma'$ is the result of correctly marking~$\gamma$ from~\li{x}, whereas in the second $\m{mark}$ is a function that \textbf{computes} the result of marking~$\gamma$ from~\li{x}. </w:t>
      </w:r>
      <w:ins w:id="34" w:date="2018-10-23T11:31:05Z" w:author="Anshuman Mohan">
        <w:r>
          <w:rPr>
            <w:sz w:val="24"/>
            <w:szCs w:val="24"/>
            <w:rtl w:val="0"/>
            <w:lang w:val="en-US"/>
          </w:rPr>
          <w:t xml:space="preserve">A relational approach is preferable </w:t>
        </w:r>
      </w:ins>
      <w:del w:id="35" w:date="2018-10-23T11:31:06Z" w:author="Anshuman Mohan">
        <w:r>
          <w:rPr>
            <w:sz w:val="24"/>
            <w:szCs w:val="24"/>
            <w:rtl w:val="0"/>
          </w:rPr>
          <w:delText>F</w:delText>
        </w:r>
      </w:del>
      <w:ins w:id="36" w:date="2018-10-23T11:31:06Z" w:author="Anshuman Mohan">
        <w:r>
          <w:rPr>
            <w:sz w:val="24"/>
            <w:szCs w:val="24"/>
            <w:rtl w:val="0"/>
            <w:lang w:val="en-US"/>
          </w:rPr>
          <w:t>f</w:t>
        </w:r>
      </w:ins>
      <w:r>
        <w:rPr>
          <w:sz w:val="24"/>
          <w:szCs w:val="24"/>
          <w:rtl w:val="0"/>
          <w:lang w:val="en-US"/>
        </w:rPr>
        <w:t>or both theoretical and practical reasons</w:t>
      </w:r>
      <w:ins w:id="37" w:date="2018-10-23T11:31:10Z" w:author="Anshuman Mohan">
        <w:r>
          <w:rPr>
            <w:sz w:val="24"/>
            <w:szCs w:val="24"/>
            <w:rtl w:val="0"/>
            <w:lang w:val="en-US"/>
          </w:rPr>
          <w:t>.</w:t>
        </w:r>
      </w:ins>
      <w:del w:id="38" w:date="2018-10-23T11:31:11Z" w:author="Anshuman Mohan">
        <w:r>
          <w:rPr>
            <w:sz w:val="24"/>
            <w:szCs w:val="24"/>
            <w:rtl w:val="0"/>
            <w:lang w:val="en-US"/>
          </w:rPr>
          <w:delText xml:space="preserve"> a relational approach is better.</w:delText>
        </w:r>
      </w:del>
    </w:p>
    <w:p>
      <w:pPr>
        <w:pStyle w:val="Body"/>
        <w:rPr>
          <w:sz w:val="24"/>
          <w:szCs w:val="24"/>
        </w:rPr>
      </w:pPr>
      <w:r>
        <w:rPr>
          <w:sz w:val="24"/>
          <w:szCs w:val="24"/>
          <w:rtl w:val="0"/>
          <w:lang w:val="en-US"/>
        </w:rPr>
        <w:t xml:space="preserve">Theoretically, relations are preferable because they are more general.  For example, relations allow ``inputs'' to have no ``outputs'' (\emph{i.e.} be partial) or alternatively have many outputs (\emph{i.e.} be nondeterministic).  Our graph \li{copy} algorithm is specified nondeterministically to avoid specifying how \li{malloc} allocates fresh blocks of memory.  Relations are also </w:t>
      </w:r>
      <w:del w:id="39" w:date="2018-10-23T13:13:27Z" w:author="Anshuman Mohan">
        <w:r>
          <w:rPr>
            <w:sz w:val="24"/>
            <w:szCs w:val="24"/>
            <w:rtl w:val="0"/>
            <w:lang w:val="en-US"/>
          </w:rPr>
          <w:delText xml:space="preserve">preferable to functions because they are </w:delText>
        </w:r>
      </w:del>
      <w:r>
        <w:rPr>
          <w:sz w:val="24"/>
          <w:szCs w:val="24"/>
          <w:rtl w:val="0"/>
          <w:lang w:val="en-US"/>
        </w:rPr>
        <w:t>more compositional</w:t>
      </w:r>
      <w:ins w:id="40" w:date="2018-10-23T13:13:32Z" w:author="Anshuman Mohan">
        <w:r>
          <w:rPr>
            <w:sz w:val="24"/>
            <w:szCs w:val="24"/>
            <w:rtl w:val="0"/>
            <w:lang w:val="en-US"/>
          </w:rPr>
          <w:t xml:space="preserve"> than functions</w:t>
        </w:r>
      </w:ins>
      <w:r>
        <w:rPr>
          <w:sz w:val="24"/>
          <w:szCs w:val="24"/>
          <w:rtl w:val="0"/>
        </w:rPr>
        <w:t>.</w:t>
      </w:r>
    </w:p>
    <w:p>
      <w:pPr>
        <w:pStyle w:val="Body"/>
        <w:rPr>
          <w:sz w:val="24"/>
          <w:szCs w:val="24"/>
        </w:rPr>
      </w:pPr>
      <w:r>
        <w:rPr>
          <w:sz w:val="24"/>
          <w:szCs w:val="24"/>
          <w:rtl w:val="0"/>
          <w:lang w:val="en-US"/>
        </w:rPr>
        <w:t xml:space="preserve">We take advantage of </w:t>
      </w:r>
      <w:ins w:id="41" w:date="2018-10-24T17:46:15Z" w:author="Anshuman Mohan">
        <w:r>
          <w:rPr>
            <w:sz w:val="24"/>
            <w:szCs w:val="24"/>
            <w:rtl w:val="0"/>
            <w:lang w:val="en-US"/>
          </w:rPr>
          <w:t xml:space="preserve">this </w:t>
        </w:r>
      </w:ins>
      <w:r>
        <w:rPr>
          <w:sz w:val="24"/>
          <w:szCs w:val="24"/>
          <w:rtl w:val="0"/>
          <w:lang w:val="en-US"/>
        </w:rPr>
        <w:t>compositionality by using $\m{mark}(\gamma,x,\gamma') /| \ldots$ to specify both our ``spanning tree'' and ``graph copy'' algorithms in~\S\ref{sec:application}, which also mark nodes while carrying out their primary tasks.</w:t>
      </w:r>
    </w:p>
    <w:p>
      <w:pPr>
        <w:pStyle w:val="Body"/>
        <w:rPr>
          <w:sz w:val="24"/>
          <w:szCs w:val="24"/>
        </w:rPr>
      </w:pPr>
    </w:p>
    <w:p>
      <w:pPr>
        <w:pStyle w:val="Body"/>
        <w:rPr>
          <w:sz w:val="24"/>
          <w:szCs w:val="24"/>
        </w:rPr>
      </w:pPr>
      <w:r>
        <w:rPr>
          <w:sz w:val="24"/>
          <w:szCs w:val="24"/>
          <w:rtl w:val="0"/>
          <w:lang w:val="en-US"/>
        </w:rPr>
        <w:t>\begin{figure}</w:t>
      </w:r>
    </w:p>
    <w:p>
      <w:pPr>
        <w:pStyle w:val="Body"/>
        <w:rPr>
          <w:sz w:val="24"/>
          <w:szCs w:val="24"/>
        </w:rPr>
      </w:pPr>
      <w:r>
        <w:rPr>
          <w:sz w:val="24"/>
          <w:szCs w:val="24"/>
          <w:rtl w:val="0"/>
        </w:rPr>
        <w:t>\[</w:t>
      </w:r>
    </w:p>
    <w:p>
      <w:pPr>
        <w:pStyle w:val="Body"/>
        <w:rPr>
          <w:sz w:val="24"/>
          <w:szCs w:val="24"/>
        </w:rPr>
      </w:pPr>
      <w:r>
        <w:rPr>
          <w:sz w:val="24"/>
          <w:szCs w:val="24"/>
          <w:rtl w:val="0"/>
          <w:lang w:val="en-US"/>
        </w:rPr>
        <w:t>\begin{array}{lcl}</w:t>
      </w:r>
    </w:p>
    <w:p>
      <w:pPr>
        <w:pStyle w:val="Body"/>
        <w:rPr>
          <w:sz w:val="24"/>
          <w:szCs w:val="24"/>
        </w:rPr>
      </w:pPr>
      <w:r>
        <w:rPr>
          <w:sz w:val="24"/>
          <w:szCs w:val="24"/>
          <w:rtl w:val="0"/>
          <w:lang w:val="en-US"/>
        </w:rPr>
        <w:t>\sigma |= P * Q &amp; \defeq &amp; \exists \sigma_1, \sigma_2.~ \sigma_1 \oplus \sigma_2 = \sigma /| \null \\ &amp;&amp; ~~ (\sigma_1 |= P) /| (\sigma_2 |= 2)\\</w:t>
      </w:r>
    </w:p>
    <w:p>
      <w:pPr>
        <w:pStyle w:val="Body"/>
        <w:rPr>
          <w:sz w:val="24"/>
          <w:szCs w:val="24"/>
        </w:rPr>
      </w:pPr>
      <w:r>
        <w:rPr>
          <w:sz w:val="24"/>
          <w:szCs w:val="24"/>
          <w:rtl w:val="0"/>
        </w:rPr>
        <w:t>[-2pt]</w:t>
      </w:r>
    </w:p>
    <w:p>
      <w:pPr>
        <w:pStyle w:val="Body"/>
        <w:rPr>
          <w:sz w:val="24"/>
          <w:szCs w:val="24"/>
        </w:rPr>
      </w:pPr>
      <w:r>
        <w:rPr>
          <w:sz w:val="24"/>
          <w:szCs w:val="24"/>
          <w:rtl w:val="0"/>
          <w:lang w:val="en-US"/>
        </w:rPr>
        <w:t>\sigma |= P ** Q &amp; \defeq &amp; \exists \sigma_1, \sigma_2, \sigma_3.~ \sigma_1 \oplus \sigma_2 \oplus \sigma_3 = \sigma /| \null \\ &amp;&amp; ~~ (\sigma_1 \oplus \sigma_2 |= P) /| (\sigma_2 \oplus \sigma_3 |= Q) \\</w:t>
      </w:r>
    </w:p>
    <w:p>
      <w:pPr>
        <w:pStyle w:val="Body"/>
        <w:rPr>
          <w:sz w:val="24"/>
          <w:szCs w:val="24"/>
        </w:rPr>
      </w:pPr>
      <w:r>
        <w:rPr>
          <w:sz w:val="24"/>
          <w:szCs w:val="24"/>
          <w:rtl w:val="0"/>
        </w:rPr>
        <w:t>[-2pt]</w:t>
      </w:r>
    </w:p>
    <w:p>
      <w:pPr>
        <w:pStyle w:val="Body"/>
        <w:rPr>
          <w:sz w:val="24"/>
          <w:szCs w:val="24"/>
        </w:rPr>
      </w:pPr>
      <w:r>
        <w:rPr>
          <w:sz w:val="24"/>
          <w:szCs w:val="24"/>
          <w:rtl w:val="0"/>
          <w:lang w:val="en-US"/>
        </w:rPr>
        <w:t>\sigma |= P --* Q &amp; \defeq &amp; \forall \sigma_1, \sigma_2.~ \sigma_1 \oplus \sigma = \sigma_2 /| \null \\ &amp;&amp; ~~</w:t>
      </w:r>
    </w:p>
    <w:p>
      <w:pPr>
        <w:pStyle w:val="Body"/>
        <w:rPr>
          <w:sz w:val="24"/>
          <w:szCs w:val="24"/>
        </w:rPr>
      </w:pPr>
      <w:r>
        <w:rPr>
          <w:sz w:val="24"/>
          <w:szCs w:val="24"/>
          <w:rtl w:val="0"/>
        </w:rPr>
        <w:t>(\sigma_1 |= P) =&gt; (\sigma_2 |= Q) \\</w:t>
      </w:r>
    </w:p>
    <w:p>
      <w:pPr>
        <w:pStyle w:val="Body"/>
        <w:rPr>
          <w:sz w:val="24"/>
          <w:szCs w:val="24"/>
        </w:rPr>
      </w:pPr>
      <w:r>
        <w:rPr>
          <w:sz w:val="24"/>
          <w:szCs w:val="24"/>
          <w:rtl w:val="0"/>
        </w:rPr>
        <w:t>[-2pt]</w:t>
      </w:r>
    </w:p>
    <w:p>
      <w:pPr>
        <w:pStyle w:val="Body"/>
        <w:rPr>
          <w:sz w:val="24"/>
          <w:szCs w:val="24"/>
        </w:rPr>
      </w:pPr>
      <w:r>
        <w:rPr>
          <w:sz w:val="24"/>
          <w:szCs w:val="24"/>
          <w:rtl w:val="0"/>
          <w:lang w:val="en-US"/>
        </w:rPr>
        <w:t>\sigma |= P --o Q &amp; \defeq &amp; \exists \sigma_1, \sigma_2.~ \sigma_1 \oplus \sigma = \sigma_2 /| \null \\ &amp;&amp; ~~</w:t>
      </w:r>
    </w:p>
    <w:p>
      <w:pPr>
        <w:pStyle w:val="Body"/>
        <w:rPr>
          <w:sz w:val="24"/>
          <w:szCs w:val="24"/>
        </w:rPr>
      </w:pPr>
      <w:r>
        <w:rPr>
          <w:sz w:val="24"/>
          <w:szCs w:val="24"/>
          <w:rtl w:val="0"/>
        </w:rPr>
        <w:t>(\sigma_1 |= P) /| (\sigma_2 |= Q)</w:t>
      </w:r>
    </w:p>
    <w:p>
      <w:pPr>
        <w:pStyle w:val="Body"/>
        <w:rPr>
          <w:sz w:val="24"/>
          <w:szCs w:val="24"/>
        </w:rPr>
      </w:pPr>
      <w:r>
        <w:rPr>
          <w:sz w:val="24"/>
          <w:szCs w:val="24"/>
          <w:rtl w:val="0"/>
        </w:rPr>
        <w:t>\end{array}</w:t>
      </w:r>
    </w:p>
    <w:p>
      <w:pPr>
        <w:pStyle w:val="Body"/>
        <w:rPr>
          <w:sz w:val="24"/>
          <w:szCs w:val="24"/>
        </w:rPr>
      </w:pPr>
      <w:r>
        <w:rPr>
          <w:sz w:val="24"/>
          <w:szCs w:val="24"/>
          <w:rtl w:val="0"/>
        </w:rPr>
        <w:t>\]</w:t>
      </w:r>
    </w:p>
    <w:p>
      <w:pPr>
        <w:pStyle w:val="Body"/>
        <w:rPr>
          <w:sz w:val="24"/>
          <w:szCs w:val="24"/>
        </w:rPr>
      </w:pPr>
      <w:r>
        <w:rPr>
          <w:sz w:val="24"/>
          <w:szCs w:val="24"/>
          <w:rtl w:val="0"/>
        </w:rPr>
        <w:t>\vspace*{-1.5em}</w:t>
      </w:r>
    </w:p>
    <w:p>
      <w:pPr>
        <w:pStyle w:val="Body"/>
        <w:rPr>
          <w:sz w:val="24"/>
          <w:szCs w:val="24"/>
        </w:rPr>
      </w:pPr>
      <w:r>
        <w:rPr>
          <w:sz w:val="24"/>
          <w:szCs w:val="24"/>
          <w:rtl w:val="0"/>
          <w:lang w:val="en-US"/>
        </w:rPr>
        <w:t>\caption{Separation logic connectives; $\oplus$ is the join operation on states, usually some kind of disjoint union on heaps}</w:t>
      </w:r>
    </w:p>
    <w:p>
      <w:pPr>
        <w:pStyle w:val="Body"/>
        <w:rPr>
          <w:sz w:val="24"/>
          <w:szCs w:val="24"/>
        </w:rPr>
      </w:pPr>
      <w:r>
        <w:rPr>
          <w:sz w:val="24"/>
          <w:szCs w:val="24"/>
          <w:rtl w:val="0"/>
          <w:lang w:val="sv-SE"/>
        </w:rPr>
        <w:t>\label{fig:seplogsem}</w:t>
      </w:r>
    </w:p>
    <w:p>
      <w:pPr>
        <w:pStyle w:val="Body"/>
        <w:rPr>
          <w:sz w:val="24"/>
          <w:szCs w:val="24"/>
        </w:rPr>
      </w:pPr>
      <w:r>
        <w:rPr>
          <w:sz w:val="24"/>
          <w:szCs w:val="24"/>
          <w:rtl w:val="0"/>
        </w:rPr>
        <w:t>\vspace*{-1em}</w:t>
      </w:r>
    </w:p>
    <w:p>
      <w:pPr>
        <w:pStyle w:val="Body"/>
        <w:rPr>
          <w:sz w:val="24"/>
          <w:szCs w:val="24"/>
        </w:rPr>
      </w:pPr>
      <w:r>
        <w:rPr>
          <w:sz w:val="24"/>
          <w:szCs w:val="24"/>
          <w:rtl w:val="0"/>
        </w:rPr>
        <w:t>\end{figure}</w:t>
      </w:r>
    </w:p>
    <w:p>
      <w:pPr>
        <w:pStyle w:val="Body"/>
        <w:rPr>
          <w:sz w:val="24"/>
          <w:szCs w:val="24"/>
        </w:rPr>
      </w:pPr>
    </w:p>
    <w:p>
      <w:pPr>
        <w:pStyle w:val="Body"/>
        <w:rPr>
          <w:sz w:val="24"/>
          <w:szCs w:val="24"/>
        </w:rPr>
      </w:pPr>
      <w:r>
        <w:rPr>
          <w:sz w:val="24"/>
          <w:szCs w:val="24"/>
          <w:rtl w:val="0"/>
          <w:lang w:val="en-US"/>
        </w:rPr>
        <w:t xml:space="preserve">Practically, </w:t>
      </w:r>
      <w:del w:id="42" w:date="2018-10-23T13:30:09Z" w:author="Anshuman Mohan">
        <w:r>
          <w:rPr>
            <w:sz w:val="24"/>
            <w:szCs w:val="24"/>
            <w:rtl w:val="0"/>
            <w:lang w:val="en-US"/>
          </w:rPr>
          <w:delText>it is painful to define</w:delText>
        </w:r>
      </w:del>
      <w:r>
        <w:rPr>
          <w:sz w:val="24"/>
          <w:szCs w:val="24"/>
          <w:rtl w:val="0"/>
        </w:rPr>
        <w:t xml:space="preserve"> </w:t>
      </w:r>
      <w:ins w:id="43" w:date="2018-10-23T13:30:13Z" w:author="Anshuman Mohan">
        <w:r>
          <w:rPr>
            <w:sz w:val="24"/>
            <w:szCs w:val="24"/>
            <w:rtl w:val="0"/>
            <w:lang w:val="en-US"/>
          </w:rPr>
          <w:t xml:space="preserve">defining </w:t>
        </w:r>
      </w:ins>
      <w:r>
        <w:rPr>
          <w:sz w:val="24"/>
          <w:szCs w:val="24"/>
          <w:rtl w:val="0"/>
          <w:lang w:val="en-US"/>
        </w:rPr>
        <w:t xml:space="preserve">computational functions over graphs </w:t>
      </w:r>
      <w:ins w:id="44" w:date="2018-10-23T13:30:38Z" w:author="Anshuman Mohan">
        <w:r>
          <w:rPr>
            <w:sz w:val="24"/>
            <w:szCs w:val="24"/>
            <w:rtl w:val="0"/>
            <w:lang w:val="en-US"/>
          </w:rPr>
          <w:t xml:space="preserve">is painful and sometimes overcomplicated </w:t>
        </w:r>
      </w:ins>
      <w:r>
        <w:rPr>
          <w:sz w:val="24"/>
          <w:szCs w:val="24"/>
          <w:rtl w:val="0"/>
          <w:lang w:val="en-US"/>
        </w:rPr>
        <w:t>in a proof assistant like Coq</w:t>
      </w:r>
      <w:ins w:id="45" w:date="2018-10-23T13:31:02Z" w:author="Anshuman Mohan">
        <w:r>
          <w:rPr>
            <w:sz w:val="24"/>
            <w:szCs w:val="24"/>
            <w:rtl w:val="0"/>
            <w:lang w:val="en-US"/>
          </w:rPr>
          <w:t xml:space="preserve">. </w:t>
        </w:r>
      </w:ins>
      <w:del w:id="46" w:date="2018-10-23T13:31:08Z" w:author="Anshuman Mohan">
        <w:r>
          <w:rPr>
            <w:sz w:val="24"/>
            <w:szCs w:val="24"/>
            <w:rtl w:val="0"/>
          </w:rPr>
          <w:delText xml:space="preserve">, </w:delText>
        </w:r>
      </w:del>
      <w:commentRangeStart w:id="47"/>
      <w:del w:id="48" w:date="2018-10-23T13:31:08Z" w:author="Anshuman Mohan">
        <w:r>
          <w:rPr>
            <w:sz w:val="24"/>
            <w:szCs w:val="24"/>
            <w:rtl w:val="0"/>
            <w:lang w:val="en-US"/>
          </w:rPr>
          <w:delText>and portions of this pain are overkill</w:delText>
        </w:r>
      </w:del>
      <w:commentRangeEnd w:id="47"/>
      <w:r>
        <w:commentReference w:id="47"/>
      </w:r>
      <w:del w:id="49" w:date="2018-10-23T13:31:08Z" w:author="Anshuman Mohan">
        <w:r>
          <w:rPr>
            <w:sz w:val="24"/>
            <w:szCs w:val="24"/>
            <w:rtl w:val="0"/>
          </w:rPr>
          <w:delText xml:space="preserve">. </w:delText>
        </w:r>
      </w:del>
      <w:r>
        <w:rPr>
          <w:sz w:val="24"/>
          <w:szCs w:val="24"/>
          <w:rtl w:val="0"/>
          <w:lang w:val="en-US"/>
        </w:rPr>
        <w:t xml:space="preserve"> For example, Coq requires that all functions terminate</w:t>
      </w:r>
      <w:ins w:id="50" w:date="2018-10-23T13:31:16Z" w:author="Anshuman Mohan">
        <w:r>
          <w:rPr>
            <w:sz w:val="24"/>
            <w:szCs w:val="24"/>
            <w:rtl w:val="0"/>
            <w:lang w:val="en-US"/>
          </w:rPr>
          <w:t xml:space="preserve"> –</w:t>
        </w:r>
      </w:ins>
      <w:del w:id="51" w:date="2018-10-23T13:31:15Z" w:author="Anshuman Mohan">
        <w:r>
          <w:rPr>
            <w:sz w:val="24"/>
            <w:szCs w:val="24"/>
            <w:rtl w:val="0"/>
          </w:rPr>
          <w:delText>,</w:delText>
        </w:r>
      </w:del>
      <w:r>
        <w:rPr>
          <w:sz w:val="24"/>
          <w:szCs w:val="24"/>
          <w:rtl w:val="0"/>
          <w:lang w:val="en-US"/>
        </w:rPr>
        <w:t xml:space="preserve"> a nontrivial proof obligation over cyclic structures like graphs</w:t>
      </w:r>
      <w:ins w:id="52" w:date="2018-10-23T13:31:22Z" w:author="Anshuman Mohan">
        <w:r>
          <w:rPr>
            <w:sz w:val="24"/>
            <w:szCs w:val="24"/>
            <w:rtl w:val="0"/>
            <w:lang w:val="en-US"/>
          </w:rPr>
          <w:t xml:space="preserve"> –</w:t>
        </w:r>
      </w:ins>
      <w:del w:id="53" w:date="2018-10-23T13:31:20Z" w:author="Anshuman Mohan">
        <w:r>
          <w:rPr>
            <w:sz w:val="24"/>
            <w:szCs w:val="24"/>
            <w:rtl w:val="0"/>
          </w:rPr>
          <w:delText>,</w:delText>
        </w:r>
      </w:del>
      <w:r>
        <w:rPr>
          <w:sz w:val="24"/>
          <w:szCs w:val="24"/>
          <w:rtl w:val="0"/>
          <w:lang w:val="en-US"/>
        </w:rPr>
        <w:t xml:space="preserve"> but our verification of \li{mark} is only for partial correctness.  Defining relations is much easier because \emph{e.g.} one can use quantifiers and</w:t>
      </w:r>
      <w:del w:id="54" w:date="2018-10-24T17:47:41Z" w:author="Anshuman Mohan">
        <w:r>
          <w:rPr>
            <w:sz w:val="24"/>
            <w:szCs w:val="24"/>
            <w:rtl w:val="0"/>
            <w:lang w:val="en-US"/>
          </w:rPr>
          <w:delText xml:space="preserve"> does not have to prove</w:delText>
        </w:r>
      </w:del>
      <w:ins w:id="55" w:date="2018-10-24T17:47:46Z" w:author="Anshuman Mohan">
        <w:r>
          <w:rPr>
            <w:sz w:val="24"/>
            <w:szCs w:val="24"/>
            <w:rtl w:val="0"/>
            <w:lang w:val="en-US"/>
          </w:rPr>
          <w:t xml:space="preserve"> avoid proving</w:t>
        </w:r>
      </w:ins>
      <w:r>
        <w:rPr>
          <w:sz w:val="24"/>
          <w:szCs w:val="24"/>
          <w:rtl w:val="0"/>
          <w:lang w:val="it-IT"/>
        </w:rPr>
        <w:t xml:space="preserve"> termination.</w:t>
      </w:r>
    </w:p>
    <w:p>
      <w:pPr>
        <w:pStyle w:val="Body"/>
        <w:rPr>
          <w:sz w:val="24"/>
          <w:szCs w:val="24"/>
        </w:rPr>
      </w:pPr>
      <w:r>
        <w:rPr>
          <w:sz w:val="24"/>
          <w:szCs w:val="24"/>
          <w:rtl w:val="0"/>
          <w:lang w:val="en-US"/>
        </w:rPr>
        <w:t>The $\m{mark}$ and $\m{mark1}$ relations we use are defined straightforwardly at the bottom of Figure~\ref{fig:markgraph}.</w:t>
      </w:r>
    </w:p>
    <w:p>
      <w:pPr>
        <w:pStyle w:val="Body"/>
        <w:rPr>
          <w:sz w:val="24"/>
          <w:szCs w:val="24"/>
        </w:rPr>
      </w:pPr>
    </w:p>
    <w:p>
      <w:pPr>
        <w:pStyle w:val="Body"/>
        <w:rPr>
          <w:sz w:val="24"/>
          <w:szCs w:val="24"/>
        </w:rPr>
      </w:pPr>
      <w:r>
        <w:rPr>
          <w:sz w:val="24"/>
          <w:szCs w:val="24"/>
          <w:rtl w:val="0"/>
          <w:lang w:val="en-US"/>
        </w:rPr>
        <w:t>Turning to the body of the verification (lines~\ref{code:inmark}--\ref{code:outmark}), readers may already have noticed our new notation: blocks of proof sketch bracketed by the symbols $\searrow$ and $\swarrow$, such as lines~\ref{code:beforerootmark}--\ref{code:afterrootmark}.  We call a bracketed set of lines like this a ``localization block''; localization blocks were inspired by our new \li{localize} $\searrow$ and \li{unlocalize} $\swarrow$ tactics in Floyd (\S\ref{sec:vst}).</w:t>
      </w:r>
    </w:p>
    <w:p>
      <w:pPr>
        <w:pStyle w:val="Body"/>
        <w:rPr>
          <w:sz w:val="24"/>
          <w:szCs w:val="24"/>
        </w:rPr>
      </w:pPr>
      <w:r>
        <w:rPr>
          <w:sz w:val="24"/>
          <w:szCs w:val="24"/>
          <w:rtl w:val="0"/>
          <w:lang w:val="en-US"/>
        </w:rPr>
        <w:t xml:space="preserve">The intuitive idea is that we zoom in from a larger ``global'' context to a smaller ``local'' one.  After verifying some commands locally to arrive at a local postcondition, we zoom back out to the global context.  Although we do not </w:t>
      </w:r>
      <w:del w:id="56" w:date="2018-10-23T13:33:01Z" w:author="Anshuman Mohan">
        <w:r>
          <w:rPr>
            <w:sz w:val="24"/>
            <w:szCs w:val="24"/>
            <w:rtl w:val="0"/>
            <w:lang w:val="en-US"/>
          </w:rPr>
          <w:delText xml:space="preserve">do so </w:delText>
        </w:r>
      </w:del>
      <w:ins w:id="57" w:date="2018-10-23T13:33:04Z" w:author="Anshuman Mohan">
        <w:r>
          <w:rPr>
            <w:sz w:val="24"/>
            <w:szCs w:val="24"/>
            <w:rtl w:val="0"/>
            <w:lang w:val="en-US"/>
          </w:rPr>
          <w:t xml:space="preserve">see this </w:t>
        </w:r>
      </w:ins>
      <w:r>
        <w:rPr>
          <w:sz w:val="24"/>
          <w:szCs w:val="24"/>
          <w:rtl w:val="0"/>
          <w:lang w:val="en-US"/>
        </w:rPr>
        <w:t>in Figure~\ref{fig:markgraph}, localization blocks can safely nest.</w:t>
      </w:r>
    </w:p>
    <w:p>
      <w:pPr>
        <w:pStyle w:val="Body"/>
        <w:rPr>
          <w:sz w:val="24"/>
          <w:szCs w:val="24"/>
        </w:rPr>
      </w:pPr>
    </w:p>
    <w:p>
      <w:pPr>
        <w:pStyle w:val="Body"/>
        <w:rPr>
          <w:sz w:val="24"/>
          <w:szCs w:val="24"/>
        </w:rPr>
      </w:pPr>
      <w:r>
        <w:rPr>
          <w:sz w:val="24"/>
          <w:szCs w:val="24"/>
          <w:rtl w:val="0"/>
          <w:lang w:val="en-US"/>
        </w:rPr>
        <w:t>In lines~\ref{code:beforerootmark}--\ref{code:afterrootmark}, imagine unfolding the \p{graph} predicate in line~\ref{code:globalbeforerootmark} using equation \eqref{eqn:bigraphintrofoldunfold} and then zooming in to the root node \li{x} for lines~\ref{code:beforerootmark}--\ref{code:afterrootmark}, before zooming back out in line~\ref{code:globalafterrootmark}.</w:t>
      </w:r>
    </w:p>
    <w:p>
      <w:pPr>
        <w:pStyle w:val="Body"/>
        <w:rPr>
          <w:sz w:val="24"/>
          <w:szCs w:val="24"/>
        </w:rPr>
      </w:pPr>
    </w:p>
    <w:p>
      <w:pPr>
        <w:pStyle w:val="Body"/>
        <w:rPr>
          <w:sz w:val="24"/>
          <w:szCs w:val="24"/>
        </w:rPr>
      </w:pPr>
      <w:r>
        <w:rPr>
          <w:sz w:val="24"/>
          <w:szCs w:val="24"/>
          <w:rtl w:val="0"/>
          <w:lang w:val="en-US"/>
        </w:rPr>
        <w:t>To define localization blocks formally we need to first understand the \infrulestyle{Frame} and \infrulestyle{Ramify} rules.</w:t>
      </w:r>
    </w:p>
    <w:p>
      <w:pPr>
        <w:pStyle w:val="Body"/>
        <w:rPr>
          <w:sz w:val="24"/>
          <w:szCs w:val="24"/>
        </w:rPr>
      </w:pPr>
    </w:p>
    <w:p>
      <w:pPr>
        <w:pStyle w:val="Body"/>
        <w:rPr>
          <w:sz w:val="24"/>
          <w:szCs w:val="24"/>
        </w:rPr>
      </w:pPr>
      <w:r>
        <w:rPr>
          <w:sz w:val="24"/>
          <w:szCs w:val="24"/>
          <w:rtl w:val="0"/>
          <w:lang w:val="en-US"/>
        </w:rPr>
        <w:t>\subsection{Frames and ramifications are localizations}</w:t>
      </w:r>
    </w:p>
    <w:p>
      <w:pPr>
        <w:pStyle w:val="Body"/>
        <w:rPr>
          <w:sz w:val="24"/>
          <w:szCs w:val="24"/>
        </w:rPr>
      </w:pPr>
      <w:r>
        <w:rPr>
          <w:sz w:val="24"/>
          <w:szCs w:val="24"/>
          <w:rtl w:val="0"/>
          <w:lang w:val="en-US"/>
        </w:rPr>
        <w:t>%\label{sec:localizations}</w:t>
      </w:r>
    </w:p>
    <w:p>
      <w:pPr>
        <w:pStyle w:val="Body"/>
        <w:rPr>
          <w:sz w:val="24"/>
          <w:szCs w:val="24"/>
        </w:rPr>
      </w:pPr>
    </w:p>
    <w:p>
      <w:pPr>
        <w:pStyle w:val="Body"/>
        <w:rPr>
          <w:sz w:val="24"/>
          <w:szCs w:val="24"/>
        </w:rPr>
      </w:pPr>
      <w:r>
        <w:rPr>
          <w:sz w:val="24"/>
          <w:szCs w:val="24"/>
          <w:rtl w:val="0"/>
          <w:lang w:val="en-US"/>
        </w:rPr>
        <w:t>The key rule of separation logic is \infrulestyle{Frame}~\cite{rey02}:</w:t>
      </w:r>
    </w:p>
    <w:p>
      <w:pPr>
        <w:pStyle w:val="Body"/>
        <w:rPr>
          <w:sz w:val="24"/>
          <w:szCs w:val="24"/>
        </w:rPr>
      </w:pPr>
      <w:r>
        <w:rPr>
          <w:sz w:val="24"/>
          <w:szCs w:val="24"/>
          <w:rtl w:val="0"/>
        </w:rPr>
        <w:t>\[</w:t>
      </w:r>
    </w:p>
    <w:p>
      <w:pPr>
        <w:pStyle w:val="Body"/>
        <w:rPr>
          <w:sz w:val="24"/>
          <w:szCs w:val="24"/>
        </w:rPr>
      </w:pPr>
      <w:r>
        <w:rPr>
          <w:sz w:val="24"/>
          <w:szCs w:val="24"/>
          <w:rtl w:val="0"/>
        </w:rPr>
        <w:t>\infrule{Frame}</w:t>
      </w:r>
    </w:p>
    <w:p>
      <w:pPr>
        <w:pStyle w:val="Body"/>
        <w:rPr>
          <w:sz w:val="24"/>
          <w:szCs w:val="24"/>
        </w:rPr>
      </w:pPr>
      <w:r>
        <w:rPr>
          <w:sz w:val="24"/>
          <w:szCs w:val="24"/>
          <w:rtl w:val="0"/>
          <w:lang w:val="en-US"/>
        </w:rPr>
        <w:t>{\{ P \} ~ c ~ \{Q \}}</w:t>
      </w:r>
    </w:p>
    <w:p>
      <w:pPr>
        <w:pStyle w:val="Body"/>
        <w:rPr>
          <w:sz w:val="24"/>
          <w:szCs w:val="24"/>
        </w:rPr>
      </w:pPr>
      <w:r>
        <w:rPr>
          <w:sz w:val="24"/>
          <w:szCs w:val="24"/>
          <w:rtl w:val="0"/>
        </w:rPr>
        <w:t>{\{P * F \} ~ c ~ \{ Q * F \}}</w:t>
      </w:r>
    </w:p>
    <w:p>
      <w:pPr>
        <w:pStyle w:val="Body"/>
        <w:rPr>
          <w:sz w:val="24"/>
          <w:szCs w:val="24"/>
        </w:rPr>
      </w:pPr>
      <w:r>
        <w:rPr>
          <w:sz w:val="24"/>
          <w:szCs w:val="24"/>
          <w:rtl w:val="0"/>
          <w:lang w:val="en-US"/>
        </w:rPr>
        <w:t>{\begin{array}{c}F \textrm{ ignores } \MV(c) \end{array}} \qquad \qquad</w:t>
      </w:r>
    </w:p>
    <w:p>
      <w:pPr>
        <w:pStyle w:val="Body"/>
        <w:rPr>
          <w:sz w:val="24"/>
          <w:szCs w:val="24"/>
        </w:rPr>
      </w:pPr>
      <w:r>
        <w:rPr>
          <w:sz w:val="24"/>
          <w:szCs w:val="24"/>
          <w:rtl w:val="0"/>
        </w:rPr>
        <w:t>\vspace{-0.75ex}</w:t>
      </w:r>
    </w:p>
    <w:p>
      <w:pPr>
        <w:pStyle w:val="Body"/>
        <w:rPr>
          <w:sz w:val="24"/>
          <w:szCs w:val="24"/>
        </w:rPr>
      </w:pPr>
      <w:r>
        <w:rPr>
          <w:sz w:val="24"/>
          <w:szCs w:val="24"/>
          <w:rtl w:val="0"/>
        </w:rPr>
        <w:t>\]</w:t>
      </w:r>
    </w:p>
    <w:p>
      <w:pPr>
        <w:pStyle w:val="Body"/>
        <w:rPr>
          <w:sz w:val="24"/>
          <w:szCs w:val="24"/>
        </w:rPr>
      </w:pPr>
      <w:del w:id="58" w:date="2018-10-23T13:34:26Z" w:author="Anshuman Mohan">
        <w:r>
          <w:rPr>
            <w:sz w:val="24"/>
            <w:szCs w:val="24"/>
            <w:rtl w:val="0"/>
            <w:lang w:val="en-US"/>
          </w:rPr>
          <w:delText xml:space="preserve">The reason </w:delText>
        </w:r>
      </w:del>
      <w:r>
        <w:rPr>
          <w:sz w:val="24"/>
          <w:szCs w:val="24"/>
          <w:rtl w:val="0"/>
          <w:lang w:val="en-US"/>
        </w:rPr>
        <w:t xml:space="preserve">\infrulestyle{Frame} is </w:t>
      </w:r>
      <w:del w:id="59" w:date="2018-10-23T13:34:29Z" w:author="Anshuman Mohan">
        <w:r>
          <w:rPr>
            <w:sz w:val="24"/>
            <w:szCs w:val="24"/>
            <w:rtl w:val="0"/>
            <w:lang w:val="it-IT"/>
          </w:rPr>
          <w:delText xml:space="preserve">so </w:delText>
        </w:r>
      </w:del>
      <w:r>
        <w:rPr>
          <w:sz w:val="24"/>
          <w:szCs w:val="24"/>
          <w:rtl w:val="0"/>
          <w:lang w:val="fr-FR"/>
        </w:rPr>
        <w:t xml:space="preserve">important </w:t>
      </w:r>
      <w:del w:id="60" w:date="2018-10-23T13:34:33Z" w:author="Anshuman Mohan">
        <w:r>
          <w:rPr>
            <w:sz w:val="24"/>
            <w:szCs w:val="24"/>
            <w:rtl w:val="0"/>
            <w:lang w:val="en-US"/>
          </w:rPr>
          <w:delText xml:space="preserve">is </w:delText>
        </w:r>
      </w:del>
      <w:r>
        <w:rPr>
          <w:sz w:val="24"/>
          <w:szCs w:val="24"/>
          <w:rtl w:val="0"/>
          <w:lang w:val="en-US"/>
        </w:rPr>
        <w:t>because it enables local verifications.  That is, a verifier can focus on the portions of the heap that are relevant to command $c$ and ``frame away'' the rest.  The side condition ``$F \textrm{ ignores } \MV(c)$'' relates to modified program variables and will be discussed in \S\ref{sec:freevars}.</w:t>
      </w:r>
    </w:p>
    <w:p>
      <w:pPr>
        <w:pStyle w:val="Body"/>
        <w:rPr>
          <w:sz w:val="24"/>
          <w:szCs w:val="24"/>
        </w:rPr>
      </w:pPr>
    </w:p>
    <w:p>
      <w:pPr>
        <w:pStyle w:val="Body"/>
        <w:rPr>
          <w:sz w:val="24"/>
          <w:szCs w:val="24"/>
        </w:rPr>
      </w:pPr>
      <w:r>
        <w:rPr>
          <w:sz w:val="24"/>
          <w:szCs w:val="24"/>
          <w:rtl w:val="0"/>
          <w:lang w:val="en-US"/>
        </w:rPr>
        <w:t>Hobor and Villard observed that \infrulestyle{Frame} is</w:t>
      </w:r>
      <w:del w:id="61" w:date="2018-10-23T13:40:12Z" w:author="Anshuman Mohan">
        <w:r>
          <w:rPr>
            <w:sz w:val="24"/>
            <w:szCs w:val="24"/>
            <w:rtl w:val="0"/>
            <w:lang w:val="en-US"/>
          </w:rPr>
          <w:delText xml:space="preserve"> bit rigid</w:delText>
        </w:r>
      </w:del>
      <w:ins w:id="62" w:date="2018-10-23T13:40:14Z" w:author="Anshuman Mohan">
        <w:r>
          <w:rPr>
            <w:sz w:val="24"/>
            <w:szCs w:val="24"/>
            <w:rtl w:val="0"/>
            <w:lang w:val="en-US"/>
          </w:rPr>
          <w:t xml:space="preserve"> restrictive</w:t>
        </w:r>
      </w:ins>
      <w:r>
        <w:rPr>
          <w:sz w:val="24"/>
          <w:szCs w:val="24"/>
          <w:rtl w:val="0"/>
          <w:lang w:val="en-US"/>
        </w:rPr>
        <w:t xml:space="preserve"> because it forces verifiers to split program assertions into syntactically $*$-separated parts~\cite{hobor:ramification}. </w:t>
      </w:r>
      <w:del w:id="63" w:date="2018-10-24T17:53:23Z" w:author="Anshuman Mohan">
        <w:r>
          <w:rPr>
            <w:sz w:val="24"/>
            <w:szCs w:val="24"/>
            <w:rtl w:val="0"/>
            <w:lang w:val="en-US"/>
          </w:rPr>
          <w:delText xml:space="preserve"> This rigidity is particularly troublesome</w:delText>
        </w:r>
      </w:del>
      <w:ins w:id="64" w:date="2018-10-24T17:53:25Z" w:author="Anshuman Mohan">
        <w:r>
          <w:rPr>
            <w:sz w:val="24"/>
            <w:szCs w:val="24"/>
            <w:rtl w:val="0"/>
            <w:lang w:val="en-US"/>
          </w:rPr>
          <w:t xml:space="preserve"> In particular, this is hard to ensure</w:t>
        </w:r>
      </w:ins>
      <w:r>
        <w:rPr>
          <w:sz w:val="24"/>
          <w:szCs w:val="24"/>
          <w:rtl w:val="0"/>
          <w:lang w:val="en-US"/>
        </w:rPr>
        <w:t xml:space="preserve"> when verifying programs that manipulate data structures with intrinsic unspecified sharing</w:t>
      </w:r>
      <w:ins w:id="65" w:date="2018-10-23T13:41:20Z" w:author="Anshuman Mohan">
        <w:r>
          <w:rPr>
            <w:sz w:val="24"/>
            <w:szCs w:val="24"/>
            <w:rtl w:val="0"/>
            <w:lang w:val="en-US"/>
          </w:rPr>
          <w:t>,</w:t>
        </w:r>
      </w:ins>
      <w:r>
        <w:rPr>
          <w:sz w:val="24"/>
          <w:szCs w:val="24"/>
          <w:rtl w:val="0"/>
        </w:rPr>
        <w:t xml:space="preserve"> </w:t>
      </w:r>
      <w:ins w:id="66" w:date="2018-10-23T13:36:24Z" w:author="Anshuman Mohan">
        <w:r>
          <w:rPr>
            <w:sz w:val="24"/>
            <w:szCs w:val="24"/>
            <w:rtl w:val="0"/>
            <w:lang w:val="en-US"/>
          </w:rPr>
          <w:t xml:space="preserve">as seen in </w:t>
        </w:r>
      </w:ins>
      <w:del w:id="67" w:date="2018-10-23T13:36:22Z" w:author="Anshuman Mohan">
        <w:r>
          <w:rPr>
            <w:sz w:val="24"/>
            <w:szCs w:val="24"/>
            <w:rtl w:val="0"/>
            <w:lang w:val="en-US"/>
          </w:rPr>
          <w:delText xml:space="preserve">such as </w:delText>
        </w:r>
      </w:del>
      <w:r>
        <w:rPr>
          <w:sz w:val="24"/>
          <w:szCs w:val="24"/>
          <w:rtl w:val="0"/>
          <w:lang w:val="en-US"/>
        </w:rPr>
        <w:t>DAGs and graphs.  Hobor and Villard proposed the \infrulestyle{Ramify} rule to circumvent this rigidity:</w:t>
      </w:r>
    </w:p>
    <w:p>
      <w:pPr>
        <w:pStyle w:val="Body"/>
        <w:rPr>
          <w:sz w:val="24"/>
          <w:szCs w:val="24"/>
        </w:rPr>
      </w:pPr>
      <w:r>
        <w:rPr>
          <w:sz w:val="24"/>
          <w:szCs w:val="24"/>
          <w:rtl w:val="0"/>
        </w:rPr>
        <w:t>\vspace{-1.5ex}</w:t>
      </w:r>
    </w:p>
    <w:p>
      <w:pPr>
        <w:pStyle w:val="Body"/>
        <w:rPr>
          <w:sz w:val="24"/>
          <w:szCs w:val="24"/>
        </w:rPr>
      </w:pPr>
      <w:r>
        <w:rPr>
          <w:sz w:val="24"/>
          <w:szCs w:val="24"/>
          <w:rtl w:val="0"/>
        </w:rPr>
        <w:t>\[</w:t>
      </w:r>
    </w:p>
    <w:p>
      <w:pPr>
        <w:pStyle w:val="Body"/>
        <w:rPr>
          <w:sz w:val="24"/>
          <w:szCs w:val="24"/>
        </w:rPr>
      </w:pPr>
      <w:r>
        <w:rPr>
          <w:sz w:val="24"/>
          <w:szCs w:val="24"/>
          <w:rtl w:val="0"/>
        </w:rPr>
        <w:t>\infrule{Ramify}</w:t>
      </w:r>
    </w:p>
    <w:p>
      <w:pPr>
        <w:pStyle w:val="Body"/>
        <w:rPr>
          <w:sz w:val="24"/>
          <w:szCs w:val="24"/>
        </w:rPr>
      </w:pPr>
      <w:r>
        <w:rPr>
          <w:sz w:val="24"/>
          <w:szCs w:val="24"/>
          <w:rtl w:val="0"/>
        </w:rPr>
        <w:t>{\{L_1\} ~ c ~ \{L_2\} \\ G_1 |- L_1 * (L_2--* G_2)}</w:t>
      </w:r>
    </w:p>
    <w:p>
      <w:pPr>
        <w:pStyle w:val="Body"/>
        <w:rPr>
          <w:sz w:val="24"/>
          <w:szCs w:val="24"/>
        </w:rPr>
      </w:pPr>
      <w:r>
        <w:rPr>
          <w:sz w:val="24"/>
          <w:szCs w:val="24"/>
          <w:rtl w:val="0"/>
          <w:lang w:val="en-US"/>
        </w:rPr>
        <w:t>{\{G_1\} ~ c ~ \{G_2\}}</w:t>
      </w:r>
    </w:p>
    <w:p>
      <w:pPr>
        <w:pStyle w:val="Body"/>
        <w:rPr>
          <w:sz w:val="24"/>
          <w:szCs w:val="24"/>
        </w:rPr>
      </w:pPr>
      <w:r>
        <w:rPr>
          <w:sz w:val="24"/>
          <w:szCs w:val="24"/>
          <w:rtl w:val="0"/>
          <w:lang w:val="en-US"/>
        </w:rPr>
        <w:t>{\begin{array}{c}(L_2 --* G_2) \\ \textrm{ignores} \\ \MV(c) \end{array}} \qquad \qquad \qquad</w:t>
      </w:r>
    </w:p>
    <w:p>
      <w:pPr>
        <w:pStyle w:val="Body"/>
        <w:rPr>
          <w:sz w:val="24"/>
          <w:szCs w:val="24"/>
        </w:rPr>
      </w:pPr>
      <w:r>
        <w:rPr>
          <w:sz w:val="24"/>
          <w:szCs w:val="24"/>
          <w:rtl w:val="0"/>
          <w:lang w:val="en-US"/>
        </w:rPr>
        <w:t>%{$\begin{array}{l}\m{fv}(Q --* R') \cap \null \\ \m{modif}(c) = \emptyset\end{array}$} \qquad \qquad \qquad</w:t>
      </w:r>
    </w:p>
    <w:p>
      <w:pPr>
        <w:pStyle w:val="Body"/>
        <w:rPr>
          <w:sz w:val="24"/>
          <w:szCs w:val="24"/>
        </w:rPr>
      </w:pPr>
      <w:r>
        <w:rPr>
          <w:sz w:val="24"/>
          <w:szCs w:val="24"/>
          <w:rtl w:val="0"/>
        </w:rPr>
        <w:t>\vspace{-1.5ex}</w:t>
      </w:r>
    </w:p>
    <w:p>
      <w:pPr>
        <w:pStyle w:val="Body"/>
        <w:rPr>
          <w:sz w:val="24"/>
          <w:szCs w:val="24"/>
        </w:rPr>
      </w:pPr>
      <w:r>
        <w:rPr>
          <w:sz w:val="24"/>
          <w:szCs w:val="24"/>
          <w:rtl w:val="0"/>
        </w:rPr>
        <w:t>\]</w:t>
      </w:r>
    </w:p>
    <w:p>
      <w:pPr>
        <w:pStyle w:val="Body"/>
        <w:rPr>
          <w:sz w:val="24"/>
          <w:szCs w:val="24"/>
        </w:rPr>
      </w:pPr>
      <w:r>
        <w:rPr>
          <w:sz w:val="24"/>
          <w:szCs w:val="24"/>
          <w:rtl w:val="0"/>
          <w:lang w:val="en-US"/>
        </w:rPr>
        <w:t>That is, we can verify a ``global'' specification $\{G_1\}~c~\{G_2\}$ by combining a ``local'' specification $\{L_1\}~c~\{L_2\}$ with a \emph{ramification entailment} $G_1 |- L_1 * (L_2--* G_2)$.  This entailment uses the ``magic wand'' operator $--*$ of separation logic\footnote{$--*$ is the adjunct of $*$, \emph{i.e.} $(P * Q |- R) &lt;=&gt; (P |- Q --* R)$.} to express a notion of ``substate update'': inside $G_1$</w:t>
      </w:r>
      <w:ins w:id="68" w:date="2018-10-23T13:43:20Z" w:author="Anshuman Mohan">
        <w:r>
          <w:rPr>
            <w:sz w:val="24"/>
            <w:szCs w:val="24"/>
            <w:rtl w:val="0"/>
            <w:lang w:val="en-US"/>
          </w:rPr>
          <w:t>,</w:t>
        </w:r>
      </w:ins>
      <w:r>
        <w:rPr>
          <w:sz w:val="24"/>
          <w:szCs w:val="24"/>
          <w:rtl w:val="0"/>
          <w:lang w:val="en-US"/>
        </w:rPr>
        <w:t xml:space="preserve"> replace $L_1$ with $L_2$ to reach $G_2$.  Essentially the ramification entailment ensures that</w:t>
      </w:r>
      <w:del w:id="69" w:date="2018-10-23T13:43:57Z" w:author="Anshuman Mohan">
        <w:r>
          <w:rPr>
            <w:sz w:val="24"/>
            <w:szCs w:val="24"/>
            <w:rtl w:val="0"/>
            <w:lang w:val="en-US"/>
          </w:rPr>
          <w:delText xml:space="preserve"> the</w:delText>
        </w:r>
      </w:del>
      <w:r>
        <w:rPr>
          <w:sz w:val="24"/>
          <w:szCs w:val="24"/>
          <w:rtl w:val="0"/>
        </w:rPr>
        <w:t xml:space="preserve"> </w:t>
      </w:r>
      <w:ins w:id="70" w:date="2018-10-23T13:43:58Z" w:author="Anshuman Mohan">
        <w:r>
          <w:rPr>
            <w:sz w:val="24"/>
            <w:szCs w:val="24"/>
            <w:rtl w:val="0"/>
            <w:lang w:val="en-US"/>
          </w:rPr>
          <w:t xml:space="preserve">a </w:t>
        </w:r>
      </w:ins>
      <w:r>
        <w:rPr>
          <w:sz w:val="24"/>
          <w:szCs w:val="24"/>
          <w:rtl w:val="0"/>
          <w:lang w:val="en-US"/>
        </w:rPr>
        <w:t>change in state specified locally fits properly into</w:t>
      </w:r>
      <w:del w:id="71" w:date="2018-10-23T13:44:03Z" w:author="Anshuman Mohan">
        <w:r>
          <w:rPr>
            <w:sz w:val="24"/>
            <w:szCs w:val="24"/>
            <w:rtl w:val="0"/>
            <w:lang w:val="en-US"/>
          </w:rPr>
          <w:delText xml:space="preserve"> the</w:delText>
        </w:r>
      </w:del>
      <w:ins w:id="72" w:date="2018-10-23T13:44:06Z" w:author="Anshuman Mohan">
        <w:r>
          <w:rPr>
            <w:sz w:val="24"/>
            <w:szCs w:val="24"/>
            <w:rtl w:val="0"/>
            <w:lang w:val="en-US"/>
          </w:rPr>
          <w:t xml:space="preserve"> its</w:t>
        </w:r>
      </w:ins>
      <w:r>
        <w:rPr>
          <w:sz w:val="24"/>
          <w:szCs w:val="24"/>
          <w:rtl w:val="0"/>
          <w:lang w:val="en-US"/>
        </w:rPr>
        <w:t xml:space="preserve"> global context.  In exchange for proving the ramification entailment, a verifier can use \infrulestyle{Ramify} at any time, \emph{i.e.} they need not worry about syntactically matching their assertions with the $*$ in the \infrulestyle{Frame} rule.  </w:t>
      </w:r>
      <w:commentRangeStart w:id="73"/>
      <w:r>
        <w:rPr>
          <w:sz w:val="24"/>
          <w:szCs w:val="24"/>
          <w:rtl w:val="0"/>
          <w:lang w:val="en-US"/>
        </w:rPr>
        <w:t>Although the ramification entailments can appear difficult, Hobor and Villard observed that in many practical cases they can be handled easily using a ``ramification library''.</w:t>
      </w:r>
      <w:commentRangeEnd w:id="73"/>
      <w:r>
        <w:commentReference w:id="73"/>
      </w:r>
    </w:p>
    <w:p>
      <w:pPr>
        <w:pStyle w:val="Body"/>
        <w:rPr>
          <w:sz w:val="24"/>
          <w:szCs w:val="24"/>
        </w:rPr>
      </w:pPr>
    </w:p>
    <w:p>
      <w:pPr>
        <w:pStyle w:val="Body"/>
        <w:rPr>
          <w:sz w:val="24"/>
          <w:szCs w:val="24"/>
        </w:rPr>
      </w:pPr>
      <w:r>
        <w:rPr>
          <w:sz w:val="24"/>
          <w:szCs w:val="24"/>
          <w:rtl w:val="0"/>
          <w:lang w:val="en-US"/>
        </w:rPr>
        <w:t>We are now ready to give a formal meaning to the ``localization'' pattern employed in Figure~\ref{fig:markgraph}.  When we write:</w:t>
      </w:r>
    </w:p>
    <w:p>
      <w:pPr>
        <w:pStyle w:val="Body"/>
        <w:rPr>
          <w:sz w:val="24"/>
          <w:szCs w:val="24"/>
        </w:rPr>
      </w:pPr>
      <w:r>
        <w:rPr>
          <w:sz w:val="24"/>
          <w:szCs w:val="24"/>
          <w:rtl w:val="0"/>
        </w:rPr>
        <w:t>\vspace{-4ex}</w:t>
      </w:r>
    </w:p>
    <w:p>
      <w:pPr>
        <w:pStyle w:val="Body"/>
        <w:rPr>
          <w:sz w:val="24"/>
          <w:szCs w:val="24"/>
        </w:rPr>
      </w:pPr>
      <w:r>
        <w:rPr>
          <w:sz w:val="24"/>
          <w:szCs w:val="24"/>
          <w:rtl w:val="0"/>
          <w:lang w:val="en-US"/>
        </w:rPr>
        <w:t>\begin{lstlisting}</w:t>
      </w:r>
    </w:p>
    <w:p>
      <w:pPr>
        <w:pStyle w:val="Body"/>
        <w:rPr>
          <w:sz w:val="24"/>
          <w:szCs w:val="24"/>
        </w:rPr>
      </w:pPr>
      <w:r>
        <w:rPr>
          <w:sz w:val="24"/>
          <w:szCs w:val="24"/>
          <w:rtl w:val="0"/>
          <w:lang w:val="en-US"/>
        </w:rPr>
        <w:t>// $\label{code:prelocal}\{ G_1 \}$</w:t>
      </w:r>
    </w:p>
    <w:p>
      <w:pPr>
        <w:pStyle w:val="Body"/>
        <w:rPr>
          <w:sz w:val="24"/>
          <w:szCs w:val="24"/>
        </w:rPr>
      </w:pPr>
      <w:r>
        <w:rPr>
          <w:sz w:val="24"/>
          <w:szCs w:val="24"/>
          <w:rtl w:val="0"/>
          <w:lang w:val="en-US"/>
        </w:rPr>
        <w:t>// $\label{code:inlocal}\searrow \{ L_1 \}$</w:t>
      </w:r>
    </w:p>
    <w:p>
      <w:pPr>
        <w:pStyle w:val="Body"/>
        <w:rPr>
          <w:sz w:val="24"/>
          <w:szCs w:val="24"/>
        </w:rPr>
      </w:pPr>
      <w:r>
        <w:rPr>
          <w:sz w:val="24"/>
          <w:szCs w:val="24"/>
          <w:rtl w:val="0"/>
          <w:lang w:val="en-US"/>
        </w:rPr>
        <w:t>$\ramify(i)$      $c_1$; ... ; $c_n$;</w:t>
      </w:r>
    </w:p>
    <w:p>
      <w:pPr>
        <w:pStyle w:val="Body"/>
        <w:rPr>
          <w:sz w:val="24"/>
          <w:szCs w:val="24"/>
        </w:rPr>
      </w:pPr>
      <w:r>
        <w:rPr>
          <w:sz w:val="24"/>
          <w:szCs w:val="24"/>
          <w:rtl w:val="0"/>
          <w:lang w:val="en-US"/>
        </w:rPr>
        <w:t>// $\label{code:outlocal}\swarrow \{ L_2 \}$</w:t>
      </w:r>
    </w:p>
    <w:p>
      <w:pPr>
        <w:pStyle w:val="Body"/>
        <w:rPr>
          <w:sz w:val="24"/>
          <w:szCs w:val="24"/>
        </w:rPr>
      </w:pPr>
      <w:r>
        <w:rPr>
          <w:sz w:val="24"/>
          <w:szCs w:val="24"/>
          <w:rtl w:val="0"/>
          <w:lang w:val="en-US"/>
        </w:rPr>
        <w:t>// $\label{code:postlocal}\{ G_2 \}$</w:t>
      </w:r>
    </w:p>
    <w:p>
      <w:pPr>
        <w:pStyle w:val="Body"/>
        <w:rPr>
          <w:sz w:val="24"/>
          <w:szCs w:val="24"/>
        </w:rPr>
      </w:pPr>
      <w:r>
        <w:rPr>
          <w:sz w:val="24"/>
          <w:szCs w:val="24"/>
          <w:rtl w:val="0"/>
          <w:lang w:val="en-US"/>
        </w:rPr>
        <w:t>\end{lstlisting}</w:t>
      </w:r>
    </w:p>
    <w:p>
      <w:pPr>
        <w:pStyle w:val="Body"/>
        <w:rPr>
          <w:sz w:val="24"/>
          <w:szCs w:val="24"/>
        </w:rPr>
      </w:pPr>
      <w:r>
        <w:rPr>
          <w:sz w:val="24"/>
          <w:szCs w:val="24"/>
          <w:rtl w:val="0"/>
        </w:rPr>
        <w:t>\vspace{-1.5ex}</w:t>
      </w:r>
    </w:p>
    <w:p>
      <w:pPr>
        <w:pStyle w:val="Body"/>
        <w:rPr>
          <w:sz w:val="24"/>
          <w:szCs w:val="24"/>
        </w:rPr>
      </w:pPr>
      <w:r>
        <w:rPr>
          <w:sz w:val="24"/>
          <w:szCs w:val="24"/>
          <w:rtl w:val="0"/>
          <w:lang w:val="en-US"/>
        </w:rPr>
        <w:t>we mean apply \infrulestyle{Ramify} with $G_1 |- L_1 * (L_2 --* G_2)$.</w:t>
      </w:r>
    </w:p>
    <w:p>
      <w:pPr>
        <w:pStyle w:val="Body"/>
        <w:rPr>
          <w:sz w:val="24"/>
          <w:szCs w:val="24"/>
        </w:rPr>
      </w:pPr>
      <w:r>
        <w:rPr>
          <w:sz w:val="24"/>
          <w:szCs w:val="24"/>
          <w:rtl w:val="0"/>
          <w:lang w:val="en-US"/>
        </w:rPr>
        <w:t>An advantage of this notation is crystal clarity on the predicates used in the ramification entailment.  For convenience, the optional $\ramify(i)$ specification can reference an equation or lemma number that solves the ramification entailment.  For example, in Figure \ref{fig:markgraph} line \ref{code:markram2} references Equation \eqref{lem:updategraphnode} whereas we omit $\ramify$ around line \ref{code:markram1} since the heap is unchanged and so the entailment is straightforward. To save vertical space we can compress the line pairs \ref{code:prelocal}--\ref{code:inlocal} and \ref{code:outlocal}--\ref{code:postlocal}</w:t>
      </w:r>
    </w:p>
    <w:p>
      <w:pPr>
        <w:pStyle w:val="Body"/>
        <w:rPr>
          <w:sz w:val="24"/>
          <w:szCs w:val="24"/>
        </w:rPr>
      </w:pPr>
      <w:r>
        <w:rPr>
          <w:sz w:val="24"/>
          <w:szCs w:val="24"/>
          <w:rtl w:val="0"/>
          <w:lang w:val="en-US"/>
        </w:rPr>
        <w:t>to the single lines $\{ G_1 \} \searrow \{ L_1 \}$ and $\{ G_2 \} \swarrow \{ L_2 \}$ without sacrificing clarity.</w:t>
      </w:r>
    </w:p>
    <w:p>
      <w:pPr>
        <w:pStyle w:val="Body"/>
        <w:rPr>
          <w:sz w:val="24"/>
          <w:szCs w:val="24"/>
        </w:rPr>
      </w:pPr>
      <w:r>
        <w:rPr>
          <w:sz w:val="24"/>
          <w:szCs w:val="24"/>
        </w:rPr>
        <w:br w:type="textWrapping"/>
      </w:r>
      <w:commentRangeStart w:id="74"/>
    </w:p>
    <w:p>
      <w:pPr>
        <w:pStyle w:val="Body"/>
        <w:rPr>
          <w:sz w:val="24"/>
          <w:szCs w:val="24"/>
        </w:rPr>
      </w:pPr>
      <w:r>
        <w:rPr>
          <w:sz w:val="24"/>
          <w:szCs w:val="24"/>
          <w:rtl w:val="0"/>
          <w:lang w:val="en-US"/>
        </w:rPr>
        <w:t>Hobor and Villard pointed out that \infrulestyle{Ramify} implies \infrulestyle{Frame} (modulo the modified program variables issue we fix in \S\ref{sec:freevars}), meaning that our notation can clarify uses of \infrulestyle{Frame} as well.  This is particularly useful in multi-line contexts with nontrivial $F$, for which the current popular notation to express \infrulestyle{Frame} involves a liberal use of ``\ldots'', \emph{e.g.}:</w:t>
        <w:br w:type="textWrapping"/>
      </w:r>
      <w:commentRangeEnd w:id="74"/>
      <w:r>
        <w:commentReference w:id="74"/>
      </w:r>
    </w:p>
    <w:p>
      <w:pPr>
        <w:pStyle w:val="Body"/>
        <w:rPr>
          <w:sz w:val="24"/>
          <w:szCs w:val="24"/>
        </w:rPr>
      </w:pPr>
    </w:p>
    <w:p>
      <w:pPr>
        <w:pStyle w:val="Body"/>
        <w:rPr>
          <w:sz w:val="24"/>
          <w:szCs w:val="24"/>
        </w:rPr>
      </w:pPr>
      <w:r>
        <w:rPr>
          <w:sz w:val="24"/>
          <w:szCs w:val="24"/>
          <w:rtl w:val="0"/>
          <w:lang w:val="en-US"/>
        </w:rPr>
        <w:t>\vspace{5pt}</w:t>
      </w:r>
    </w:p>
    <w:p>
      <w:pPr>
        <w:pStyle w:val="Body"/>
        <w:rPr>
          <w:sz w:val="24"/>
          <w:szCs w:val="24"/>
        </w:rPr>
      </w:pPr>
    </w:p>
    <w:p>
      <w:pPr>
        <w:pStyle w:val="Body"/>
        <w:rPr>
          <w:sz w:val="24"/>
          <w:szCs w:val="24"/>
        </w:rPr>
      </w:pPr>
      <w:r>
        <w:rPr>
          <w:sz w:val="24"/>
          <w:szCs w:val="24"/>
          <w:rtl w:val="0"/>
          <w:lang w:val="en-US"/>
        </w:rPr>
        <w:t>\begin{minipage}{.19\textwidth}</w:t>
      </w:r>
    </w:p>
    <w:p>
      <w:pPr>
        <w:pStyle w:val="Body"/>
        <w:rPr>
          <w:sz w:val="24"/>
          <w:szCs w:val="24"/>
        </w:rPr>
      </w:pPr>
      <w:r>
        <w:rPr>
          <w:sz w:val="24"/>
          <w:szCs w:val="24"/>
          <w:rtl w:val="0"/>
          <w:lang w:val="en-US"/>
        </w:rPr>
        <w:t>Old notation:</w:t>
      </w:r>
    </w:p>
    <w:p>
      <w:pPr>
        <w:pStyle w:val="Body"/>
        <w:rPr>
          <w:sz w:val="24"/>
          <w:szCs w:val="24"/>
        </w:rPr>
      </w:pPr>
      <w:r>
        <w:rPr>
          <w:sz w:val="24"/>
          <w:szCs w:val="24"/>
          <w:rtl w:val="0"/>
          <w:lang w:val="en-US"/>
        </w:rPr>
        <w:t>\begin{lstlisting}</w:t>
      </w:r>
    </w:p>
    <w:p>
      <w:pPr>
        <w:pStyle w:val="Body"/>
        <w:rPr>
          <w:sz w:val="24"/>
          <w:szCs w:val="24"/>
        </w:rPr>
      </w:pPr>
      <w:r>
        <w:rPr>
          <w:sz w:val="24"/>
          <w:szCs w:val="24"/>
          <w:rtl w:val="0"/>
          <w:lang w:val="en-US"/>
        </w:rPr>
        <w:t>// $\{ P_1 * F_1 * F_2 * F_3 \}$</w:t>
      </w:r>
    </w:p>
    <w:p>
      <w:pPr>
        <w:pStyle w:val="Body"/>
        <w:rPr>
          <w:sz w:val="24"/>
          <w:szCs w:val="24"/>
        </w:rPr>
      </w:pPr>
      <w:r>
        <w:rPr>
          <w:sz w:val="24"/>
          <w:szCs w:val="24"/>
          <w:rtl w:val="0"/>
          <w:lang w:val="en-US"/>
        </w:rPr>
        <w:t xml:space="preserve">   $c_1$;</w:t>
      </w:r>
    </w:p>
    <w:p>
      <w:pPr>
        <w:pStyle w:val="Body"/>
        <w:rPr>
          <w:sz w:val="24"/>
          <w:szCs w:val="24"/>
        </w:rPr>
      </w:pPr>
      <w:r>
        <w:rPr>
          <w:sz w:val="24"/>
          <w:szCs w:val="24"/>
          <w:rtl w:val="0"/>
          <w:lang w:val="en-US"/>
        </w:rPr>
        <w:t>// $\{ P_2 * \ldots \}$</w:t>
      </w:r>
    </w:p>
    <w:p>
      <w:pPr>
        <w:pStyle w:val="Body"/>
        <w:rPr>
          <w:sz w:val="24"/>
          <w:szCs w:val="24"/>
        </w:rPr>
      </w:pPr>
      <w:r>
        <w:rPr>
          <w:sz w:val="24"/>
          <w:szCs w:val="24"/>
          <w:rtl w:val="0"/>
          <w:lang w:val="en-US"/>
        </w:rPr>
        <w:t xml:space="preserve">   $c_2$;</w:t>
      </w:r>
    </w:p>
    <w:p>
      <w:pPr>
        <w:pStyle w:val="Body"/>
        <w:rPr>
          <w:sz w:val="24"/>
          <w:szCs w:val="24"/>
        </w:rPr>
      </w:pPr>
      <w:r>
        <w:rPr>
          <w:sz w:val="24"/>
          <w:szCs w:val="24"/>
          <w:rtl w:val="0"/>
          <w:lang w:val="en-US"/>
        </w:rPr>
        <w:t>// $\{ P_3 * \ldots \}$</w:t>
      </w:r>
    </w:p>
    <w:p>
      <w:pPr>
        <w:pStyle w:val="Body"/>
        <w:rPr>
          <w:sz w:val="24"/>
          <w:szCs w:val="24"/>
        </w:rPr>
      </w:pPr>
      <w:r>
        <w:rPr>
          <w:sz w:val="24"/>
          <w:szCs w:val="24"/>
          <w:rtl w:val="0"/>
          <w:lang w:val="en-US"/>
        </w:rPr>
        <w:t xml:space="preserve">   $c_3$;</w:t>
      </w:r>
    </w:p>
    <w:p>
      <w:pPr>
        <w:pStyle w:val="Body"/>
        <w:rPr>
          <w:sz w:val="24"/>
          <w:szCs w:val="24"/>
        </w:rPr>
      </w:pPr>
      <w:r>
        <w:rPr>
          <w:sz w:val="24"/>
          <w:szCs w:val="24"/>
          <w:rtl w:val="0"/>
          <w:lang w:val="en-US"/>
        </w:rPr>
        <w:t>// $\{ P_4 * F_1 * F_2 * F_3 \}$</w:t>
      </w:r>
    </w:p>
    <w:p>
      <w:pPr>
        <w:pStyle w:val="Body"/>
        <w:rPr>
          <w:sz w:val="24"/>
          <w:szCs w:val="24"/>
        </w:rPr>
      </w:pPr>
      <w:r>
        <w:rPr>
          <w:sz w:val="24"/>
          <w:szCs w:val="24"/>
          <w:rtl w:val="0"/>
          <w:lang w:val="en-US"/>
        </w:rPr>
        <w:t>\end{lstlisting}</w:t>
      </w:r>
    </w:p>
    <w:p>
      <w:pPr>
        <w:pStyle w:val="Body"/>
        <w:rPr>
          <w:sz w:val="24"/>
          <w:szCs w:val="24"/>
        </w:rPr>
      </w:pPr>
      <w:r>
        <w:rPr>
          <w:sz w:val="24"/>
          <w:szCs w:val="24"/>
          <w:rtl w:val="0"/>
          <w:lang w:val="en-US"/>
        </w:rPr>
        <w:t>\end{minipage} \vline ~~~</w:t>
      </w:r>
    </w:p>
    <w:p>
      <w:pPr>
        <w:pStyle w:val="Body"/>
        <w:rPr>
          <w:sz w:val="24"/>
          <w:szCs w:val="24"/>
        </w:rPr>
      </w:pPr>
      <w:r>
        <w:rPr>
          <w:sz w:val="24"/>
          <w:szCs w:val="24"/>
          <w:rtl w:val="0"/>
          <w:lang w:val="en-US"/>
        </w:rPr>
        <w:t>\begin{minipage}{.2\textwidth}</w:t>
      </w:r>
    </w:p>
    <w:p>
      <w:pPr>
        <w:pStyle w:val="Body"/>
        <w:rPr>
          <w:sz w:val="24"/>
          <w:szCs w:val="24"/>
        </w:rPr>
      </w:pPr>
      <w:r>
        <w:rPr>
          <w:sz w:val="24"/>
          <w:szCs w:val="24"/>
          <w:rtl w:val="0"/>
          <w:lang w:val="en-US"/>
        </w:rPr>
        <w:t>New notation:</w:t>
      </w:r>
    </w:p>
    <w:p>
      <w:pPr>
        <w:pStyle w:val="Body"/>
        <w:rPr>
          <w:sz w:val="24"/>
          <w:szCs w:val="24"/>
        </w:rPr>
      </w:pPr>
      <w:r>
        <w:rPr>
          <w:sz w:val="24"/>
          <w:szCs w:val="24"/>
          <w:rtl w:val="0"/>
          <w:lang w:val="en-US"/>
        </w:rPr>
        <w:t>\begin{lstlisting}[numbers=none]</w:t>
      </w:r>
    </w:p>
    <w:p>
      <w:pPr>
        <w:pStyle w:val="Body"/>
        <w:rPr>
          <w:sz w:val="24"/>
          <w:szCs w:val="24"/>
        </w:rPr>
      </w:pPr>
      <w:r>
        <w:rPr>
          <w:sz w:val="24"/>
          <w:szCs w:val="24"/>
          <w:rtl w:val="0"/>
          <w:lang w:val="en-US"/>
        </w:rPr>
        <w:t>// $\{ P_1 * F_1 * F_2 * F_3 \} \searrow \{ P_1 \}$</w:t>
      </w:r>
    </w:p>
    <w:p>
      <w:pPr>
        <w:pStyle w:val="Body"/>
        <w:rPr>
          <w:sz w:val="24"/>
          <w:szCs w:val="24"/>
        </w:rPr>
      </w:pPr>
      <w:r>
        <w:rPr>
          <w:sz w:val="24"/>
          <w:szCs w:val="24"/>
          <w:rtl w:val="0"/>
        </w:rPr>
        <w:t xml:space="preserve">      $c_1$;</w:t>
      </w:r>
    </w:p>
    <w:p>
      <w:pPr>
        <w:pStyle w:val="Body"/>
        <w:rPr>
          <w:sz w:val="24"/>
          <w:szCs w:val="24"/>
        </w:rPr>
      </w:pPr>
      <w:r>
        <w:rPr>
          <w:sz w:val="24"/>
          <w:szCs w:val="24"/>
          <w:rtl w:val="0"/>
        </w:rPr>
        <w:t>//    $\{ P_2 \}$</w:t>
      </w:r>
    </w:p>
    <w:p>
      <w:pPr>
        <w:pStyle w:val="Body"/>
        <w:rPr>
          <w:sz w:val="24"/>
          <w:szCs w:val="24"/>
        </w:rPr>
      </w:pPr>
      <w:r>
        <w:rPr>
          <w:sz w:val="24"/>
          <w:szCs w:val="24"/>
          <w:rtl w:val="0"/>
        </w:rPr>
        <w:t xml:space="preserve">      $c_2$;</w:t>
      </w:r>
    </w:p>
    <w:p>
      <w:pPr>
        <w:pStyle w:val="Body"/>
        <w:rPr>
          <w:sz w:val="24"/>
          <w:szCs w:val="24"/>
        </w:rPr>
      </w:pPr>
      <w:r>
        <w:rPr>
          <w:sz w:val="24"/>
          <w:szCs w:val="24"/>
          <w:rtl w:val="0"/>
        </w:rPr>
        <w:t>//    $\{ P_3 \}$</w:t>
      </w:r>
    </w:p>
    <w:p>
      <w:pPr>
        <w:pStyle w:val="Body"/>
        <w:rPr>
          <w:sz w:val="24"/>
          <w:szCs w:val="24"/>
        </w:rPr>
      </w:pPr>
      <w:r>
        <w:rPr>
          <w:sz w:val="24"/>
          <w:szCs w:val="24"/>
          <w:rtl w:val="0"/>
        </w:rPr>
        <w:t xml:space="preserve">      $c_3$;</w:t>
      </w:r>
    </w:p>
    <w:p>
      <w:pPr>
        <w:pStyle w:val="Body"/>
        <w:rPr>
          <w:sz w:val="24"/>
          <w:szCs w:val="24"/>
        </w:rPr>
      </w:pPr>
      <w:r>
        <w:rPr>
          <w:sz w:val="24"/>
          <w:szCs w:val="24"/>
          <w:rtl w:val="0"/>
          <w:lang w:val="en-US"/>
        </w:rPr>
        <w:t>// $\{ P_4 * F_1 * F_2 * F_3 \} \swarrow \{ P_4 \}$</w:t>
      </w:r>
    </w:p>
    <w:p>
      <w:pPr>
        <w:pStyle w:val="Body"/>
        <w:rPr>
          <w:sz w:val="24"/>
          <w:szCs w:val="24"/>
        </w:rPr>
      </w:pPr>
      <w:r>
        <w:rPr>
          <w:sz w:val="24"/>
          <w:szCs w:val="24"/>
          <w:rtl w:val="0"/>
          <w:lang w:val="en-US"/>
        </w:rPr>
        <w:t>\end{lstlisting}</w:t>
      </w:r>
    </w:p>
    <w:p>
      <w:pPr>
        <w:pStyle w:val="Body"/>
        <w:rPr>
          <w:sz w:val="24"/>
          <w:szCs w:val="24"/>
        </w:rPr>
      </w:pPr>
      <w:r>
        <w:rPr>
          <w:sz w:val="24"/>
          <w:szCs w:val="24"/>
          <w:rtl w:val="0"/>
          <w:lang w:val="it-IT"/>
        </w:rPr>
        <w:t>\end{minipage}</w:t>
      </w:r>
    </w:p>
    <w:p>
      <w:pPr>
        <w:pStyle w:val="Body"/>
        <w:rPr>
          <w:sz w:val="24"/>
          <w:szCs w:val="24"/>
        </w:rPr>
      </w:pPr>
      <w:r>
        <w:rPr>
          <w:sz w:val="24"/>
          <w:szCs w:val="24"/>
          <w:rtl w:val="0"/>
        </w:rPr>
        <w:t>\vspace{-0.75ex}</w:t>
      </w:r>
    </w:p>
    <w:p>
      <w:pPr>
        <w:pStyle w:val="Body"/>
        <w:rPr>
          <w:sz w:val="24"/>
          <w:szCs w:val="24"/>
        </w:rPr>
      </w:pPr>
      <w:r>
        <w:rPr>
          <w:sz w:val="24"/>
          <w:szCs w:val="24"/>
          <w:rtl w:val="0"/>
          <w:lang w:val="en-US"/>
        </w:rPr>
        <w:t>\subsection{Localizations in VST with \li{localize} and \li{unlocalize}}</w:t>
      </w:r>
    </w:p>
    <w:p>
      <w:pPr>
        <w:pStyle w:val="Body"/>
        <w:rPr>
          <w:sz w:val="24"/>
          <w:szCs w:val="24"/>
        </w:rPr>
      </w:pPr>
      <w:r>
        <w:rPr>
          <w:sz w:val="24"/>
          <w:szCs w:val="24"/>
          <w:rtl w:val="0"/>
          <w:lang w:val="en-US"/>
        </w:rPr>
        <w:t>\label{sec:vstlocalunlocal}</w:t>
      </w:r>
    </w:p>
    <w:p>
      <w:pPr>
        <w:pStyle w:val="Body"/>
        <w:rPr>
          <w:sz w:val="24"/>
          <w:szCs w:val="24"/>
        </w:rPr>
      </w:pPr>
      <w:r>
        <w:rPr>
          <w:sz w:val="24"/>
          <w:szCs w:val="24"/>
          <w:rtl w:val="0"/>
        </w:rPr>
        <w:t>\vspace{-0.75ex}</w:t>
      </w:r>
    </w:p>
    <w:p>
      <w:pPr>
        <w:pStyle w:val="Body"/>
        <w:rPr>
          <w:sz w:val="24"/>
          <w:szCs w:val="24"/>
        </w:rPr>
      </w:pPr>
      <w:r>
        <w:rPr>
          <w:sz w:val="24"/>
          <w:szCs w:val="24"/>
          <w:rtl w:val="0"/>
          <w:lang w:val="en-US"/>
        </w:rPr>
        <w:t xml:space="preserve">Floyd presents users with a </w:t>
      </w:r>
      <w:del w:id="75" w:date="2018-10-23T14:01:43Z" w:author="Anshuman Mohan">
        <w:r>
          <w:rPr>
            <w:sz w:val="24"/>
            <w:szCs w:val="24"/>
            <w:rtl w:val="0"/>
            <w:lang w:val="en-US"/>
          </w:rPr>
          <w:delText xml:space="preserve">pleasant </w:delText>
        </w:r>
      </w:del>
      <w:r>
        <w:rPr>
          <w:sz w:val="24"/>
          <w:szCs w:val="24"/>
          <w:rtl w:val="0"/>
          <w:lang w:val="en-US"/>
        </w:rPr>
        <w:t>``decorated program'' visualization for Hoare proofs, in which users work from the top of the program to the bottom even though the formal proof is maintained as applications of inference rules.  For example, suppose the proof goal is $\triple{P_1}{c_1\li{;}c_2}{P_5}$ and</w:t>
      </w:r>
      <w:del w:id="76" w:date="2018-10-23T13:59:54Z" w:author="Anshuman Mohan">
        <w:r>
          <w:rPr>
            <w:sz w:val="24"/>
            <w:szCs w:val="24"/>
            <w:rtl w:val="0"/>
            <w:lang w:val="en-US"/>
          </w:rPr>
          <w:delText xml:space="preserve"> VST's user tells Floyd to apply </w:delText>
        </w:r>
      </w:del>
      <w:ins w:id="77" w:date="2018-10-23T14:00:01Z" w:author="Anshuman Mohan">
        <w:r>
          <w:rPr>
            <w:sz w:val="24"/>
            <w:szCs w:val="24"/>
            <w:rtl w:val="0"/>
            <w:lang w:val="en-US"/>
          </w:rPr>
          <w:t xml:space="preserve"> and the user applies </w:t>
        </w:r>
      </w:ins>
      <w:r>
        <w:rPr>
          <w:sz w:val="24"/>
          <w:szCs w:val="24"/>
          <w:rtl w:val="0"/>
          <w:lang w:val="en-US"/>
        </w:rPr>
        <w:t>a Hoare rule for $c_1$, \emph{e.g.}~$\triple{P_1}{c_1}{P_2}$.  Floyd will then automatically apply the \infrulestyle{Sequence} rule and show the user $\triple{P_2}{c_2}{P_5}$ as the remaining goal.</w:t>
      </w:r>
    </w:p>
    <w:p>
      <w:pPr>
        <w:pStyle w:val="Body"/>
        <w:rPr>
          <w:sz w:val="24"/>
          <w:szCs w:val="24"/>
        </w:rPr>
      </w:pPr>
      <w:r>
        <w:rPr>
          <w:sz w:val="24"/>
          <w:szCs w:val="24"/>
          <w:rtl w:val="0"/>
          <w:lang w:val="en-US"/>
        </w:rPr>
        <w:t>When the user is in the middle of a verification, the decorated program is partially done (\emph{i.e.} the proof is finished from the top to ``the current program point'') and the inference tree is also partially done (\emph{i.e.} with holes that are represented by the remaining proof goals in Coq).</w:t>
      </w:r>
    </w:p>
    <w:p>
      <w:pPr>
        <w:pStyle w:val="Body"/>
        <w:rPr>
          <w:sz w:val="24"/>
          <w:szCs w:val="24"/>
        </w:rPr>
      </w:pPr>
    </w:p>
    <w:p>
      <w:pPr>
        <w:pStyle w:val="Body"/>
        <w:rPr>
          <w:sz w:val="24"/>
          <w:szCs w:val="24"/>
        </w:rPr>
      </w:pPr>
      <w:r>
        <w:rPr>
          <w:sz w:val="24"/>
          <w:szCs w:val="24"/>
          <w:rtl w:val="0"/>
          <w:lang w:val="en-US"/>
        </w:rPr>
        <w:t>We wish to preserve this ``decorated program'' view while extending Floyd to support ramification.  Our task therefore is to construct a proof in Coq's underlying logic that allows a localization block to be constructed in this manner---that is, we wish to enter a localization block without requiring the user to specify the ``exit point'' in advance.  The engineering is tricky because the proof Floyd is constructing (\emph{i.e.} applications of inference rules) has holes in places where the user's ``top to bottom'' view of things has not yet arrived.</w:t>
      </w:r>
    </w:p>
    <w:p>
      <w:pPr>
        <w:pStyle w:val="Body"/>
        <w:rPr>
          <w:sz w:val="24"/>
          <w:szCs w:val="24"/>
        </w:rPr>
      </w:pPr>
    </w:p>
    <w:p>
      <w:pPr>
        <w:pStyle w:val="Body"/>
        <w:rPr>
          <w:sz w:val="24"/>
          <w:szCs w:val="24"/>
        </w:rPr>
      </w:pPr>
      <w:r>
        <w:rPr>
          <w:sz w:val="24"/>
          <w:szCs w:val="24"/>
          <w:rtl w:val="0"/>
          <w:lang w:val="en-US"/>
        </w:rPr>
        <w:t>\begin{figure}[t]</w:t>
      </w:r>
    </w:p>
    <w:p>
      <w:pPr>
        <w:pStyle w:val="Body"/>
        <w:rPr>
          <w:sz w:val="24"/>
          <w:szCs w:val="24"/>
        </w:rPr>
      </w:pPr>
      <w:r>
        <w:rPr>
          <w:sz w:val="24"/>
          <w:szCs w:val="24"/>
          <w:rtl w:val="0"/>
          <w:lang w:val="en-US"/>
        </w:rPr>
        <w:t>\begin{minipage}{.1\textwidth}</w:t>
      </w:r>
    </w:p>
    <w:p>
      <w:pPr>
        <w:pStyle w:val="Body"/>
        <w:rPr>
          <w:sz w:val="24"/>
          <w:szCs w:val="24"/>
        </w:rPr>
      </w:pPr>
      <w:r>
        <w:rPr>
          <w:sz w:val="24"/>
          <w:szCs w:val="24"/>
          <w:rtl w:val="0"/>
          <w:lang w:val="en-US"/>
        </w:rPr>
        <w:t>\begin{lstlisting}</w:t>
      </w:r>
    </w:p>
    <w:p>
      <w:pPr>
        <w:pStyle w:val="Body"/>
        <w:rPr>
          <w:sz w:val="24"/>
          <w:szCs w:val="24"/>
        </w:rPr>
      </w:pPr>
      <w:r>
        <w:rPr>
          <w:sz w:val="24"/>
          <w:szCs w:val="24"/>
          <w:rtl w:val="0"/>
          <w:lang w:val="en-US"/>
        </w:rPr>
        <w:t>$\{\ \ P_1 \ \ \}$</w:t>
      </w:r>
    </w:p>
    <w:p>
      <w:pPr>
        <w:pStyle w:val="Body"/>
        <w:rPr>
          <w:sz w:val="24"/>
          <w:szCs w:val="24"/>
        </w:rPr>
      </w:pPr>
      <w:r>
        <w:rPr>
          <w:sz w:val="24"/>
          <w:szCs w:val="24"/>
          <w:rtl w:val="0"/>
        </w:rPr>
        <w:t xml:space="preserve">    c1</w:t>
      </w:r>
    </w:p>
    <w:p>
      <w:pPr>
        <w:pStyle w:val="Body"/>
        <w:rPr>
          <w:sz w:val="24"/>
          <w:szCs w:val="24"/>
        </w:rPr>
      </w:pPr>
      <w:r>
        <w:rPr>
          <w:sz w:val="24"/>
          <w:szCs w:val="24"/>
          <w:rtl w:val="0"/>
          <w:lang w:val="en-US"/>
        </w:rPr>
        <w:t>$\{\ \ P_2 \ \ \}\label{code:localglobalin}$</w:t>
      </w:r>
    </w:p>
    <w:p>
      <w:pPr>
        <w:pStyle w:val="Body"/>
        <w:rPr>
          <w:sz w:val="24"/>
          <w:szCs w:val="24"/>
        </w:rPr>
      </w:pPr>
      <w:r>
        <w:rPr>
          <w:sz w:val="24"/>
          <w:szCs w:val="24"/>
          <w:rtl w:val="0"/>
          <w:lang w:val="en-US"/>
        </w:rPr>
        <w:t>$\searrow \{\ \ P_3 \ \ \}\label{code:locallocalin}$</w:t>
      </w:r>
    </w:p>
    <w:p>
      <w:pPr>
        <w:pStyle w:val="Body"/>
        <w:rPr>
          <w:sz w:val="24"/>
          <w:szCs w:val="24"/>
        </w:rPr>
      </w:pPr>
      <w:r>
        <w:rPr>
          <w:sz w:val="24"/>
          <w:szCs w:val="24"/>
          <w:rtl w:val="0"/>
        </w:rPr>
        <w:t xml:space="preserve">      c2;</w:t>
      </w:r>
    </w:p>
    <w:p>
      <w:pPr>
        <w:pStyle w:val="Body"/>
        <w:rPr>
          <w:sz w:val="24"/>
          <w:szCs w:val="24"/>
        </w:rPr>
      </w:pPr>
      <w:r>
        <w:rPr>
          <w:sz w:val="24"/>
          <w:szCs w:val="24"/>
          <w:rtl w:val="0"/>
          <w:lang w:val="en-US"/>
        </w:rPr>
        <w:t>$~~\,\{\ \ P_4 \ \ \}\label{code:localsndcmd}$</w:t>
      </w:r>
    </w:p>
    <w:p>
      <w:pPr>
        <w:pStyle w:val="Body"/>
        <w:rPr>
          <w:sz w:val="24"/>
          <w:szCs w:val="24"/>
        </w:rPr>
      </w:pPr>
    </w:p>
    <w:p>
      <w:pPr>
        <w:pStyle w:val="Body"/>
        <w:rPr>
          <w:sz w:val="24"/>
          <w:szCs w:val="24"/>
        </w:rPr>
      </w:pPr>
      <w:r>
        <w:rPr>
          <w:sz w:val="24"/>
          <w:szCs w:val="24"/>
          <w:rtl w:val="0"/>
        </w:rPr>
        <w:t xml:space="preserve">    ...</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\end{lstlisting}</w:t>
      </w:r>
    </w:p>
    <w:p>
      <w:pPr>
        <w:pStyle w:val="Body"/>
        <w:rPr>
          <w:sz w:val="24"/>
          <w:szCs w:val="24"/>
        </w:rPr>
      </w:pPr>
      <w:r>
        <w:rPr>
          <w:sz w:val="24"/>
          <w:szCs w:val="24"/>
          <w:rtl w:val="0"/>
          <w:lang w:val="en-US"/>
        </w:rPr>
        <w:t>\end{minipage} \vline ~</w:t>
      </w:r>
    </w:p>
    <w:p>
      <w:pPr>
        <w:pStyle w:val="Body"/>
        <w:rPr>
          <w:sz w:val="24"/>
          <w:szCs w:val="24"/>
        </w:rPr>
      </w:pPr>
      <w:r>
        <w:rPr>
          <w:sz w:val="24"/>
          <w:szCs w:val="24"/>
          <w:rtl w:val="0"/>
          <w:lang w:val="en-US"/>
        </w:rPr>
        <w:t>\begin{minipage}{.11\textwidth}</w:t>
      </w:r>
    </w:p>
    <w:p>
      <w:pPr>
        <w:pStyle w:val="Body"/>
        <w:rPr>
          <w:sz w:val="24"/>
          <w:szCs w:val="24"/>
        </w:rPr>
      </w:pPr>
      <w:r>
        <w:rPr>
          <w:sz w:val="24"/>
          <w:szCs w:val="24"/>
          <w:rtl w:val="0"/>
          <w:lang w:val="en-US"/>
        </w:rPr>
        <w:t>\begin{lstlisting}[numbers=none]</w:t>
      </w:r>
    </w:p>
    <w:p>
      <w:pPr>
        <w:pStyle w:val="Body"/>
        <w:rPr>
          <w:sz w:val="24"/>
          <w:szCs w:val="24"/>
        </w:rPr>
      </w:pPr>
      <w:r>
        <w:rPr>
          <w:sz w:val="24"/>
          <w:szCs w:val="24"/>
          <w:rtl w:val="0"/>
          <w:lang w:val="en-US"/>
        </w:rPr>
        <w:t>$\{\ \ P_1 \ \ \}$</w:t>
      </w:r>
    </w:p>
    <w:p>
      <w:pPr>
        <w:pStyle w:val="Body"/>
        <w:rPr>
          <w:sz w:val="24"/>
          <w:szCs w:val="24"/>
        </w:rPr>
      </w:pPr>
      <w:r>
        <w:rPr>
          <w:sz w:val="24"/>
          <w:szCs w:val="24"/>
          <w:rtl w:val="0"/>
        </w:rPr>
        <w:t xml:space="preserve">    c1</w:t>
      </w:r>
    </w:p>
    <w:p>
      <w:pPr>
        <w:pStyle w:val="Body"/>
        <w:rPr>
          <w:sz w:val="24"/>
          <w:szCs w:val="24"/>
        </w:rPr>
      </w:pPr>
      <w:r>
        <w:rPr>
          <w:sz w:val="24"/>
          <w:szCs w:val="24"/>
          <w:rtl w:val="0"/>
          <w:lang w:val="en-US"/>
        </w:rPr>
        <w:t>$\{\ \ P_2 \ \ \}$</w:t>
      </w:r>
    </w:p>
    <w:p>
      <w:pPr>
        <w:pStyle w:val="Body"/>
        <w:rPr>
          <w:sz w:val="24"/>
          <w:szCs w:val="24"/>
        </w:rPr>
      </w:pPr>
      <w:r>
        <w:rPr>
          <w:sz w:val="24"/>
          <w:szCs w:val="24"/>
          <w:rtl w:val="0"/>
          <w:lang w:val="en-US"/>
        </w:rPr>
        <w:t>$\{\ \ ?F * P_3 \ \}$</w:t>
      </w:r>
    </w:p>
    <w:p>
      <w:pPr>
        <w:pStyle w:val="Body"/>
        <w:rPr>
          <w:sz w:val="24"/>
          <w:szCs w:val="24"/>
        </w:rPr>
      </w:pPr>
      <w:r>
        <w:rPr>
          <w:sz w:val="24"/>
          <w:szCs w:val="24"/>
          <w:rtl w:val="0"/>
        </w:rPr>
        <w:t xml:space="preserve">    c2;</w:t>
      </w:r>
    </w:p>
    <w:p>
      <w:pPr>
        <w:pStyle w:val="Body"/>
        <w:rPr>
          <w:sz w:val="24"/>
          <w:szCs w:val="24"/>
        </w:rPr>
      </w:pPr>
      <w:r>
        <w:rPr>
          <w:sz w:val="24"/>
          <w:szCs w:val="24"/>
          <w:rtl w:val="0"/>
          <w:lang w:val="en-US"/>
        </w:rPr>
        <w:t>$\{\ \ ?F * P_4 \ \}$</w:t>
      </w:r>
    </w:p>
    <w:p>
      <w:pPr>
        <w:pStyle w:val="Body"/>
        <w:rPr>
          <w:sz w:val="24"/>
          <w:szCs w:val="24"/>
        </w:rPr>
      </w:pPr>
    </w:p>
    <w:p>
      <w:pPr>
        <w:pStyle w:val="Body"/>
        <w:rPr>
          <w:sz w:val="24"/>
          <w:szCs w:val="24"/>
        </w:rPr>
      </w:pPr>
      <w:r>
        <w:rPr>
          <w:sz w:val="24"/>
          <w:szCs w:val="24"/>
          <w:rtl w:val="0"/>
        </w:rPr>
        <w:t xml:space="preserve">  ...</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\end{lstlisting}</w:t>
      </w:r>
    </w:p>
    <w:p>
      <w:pPr>
        <w:pStyle w:val="Body"/>
        <w:rPr>
          <w:sz w:val="24"/>
          <w:szCs w:val="24"/>
        </w:rPr>
      </w:pPr>
      <w:r>
        <w:rPr>
          <w:sz w:val="24"/>
          <w:szCs w:val="24"/>
          <w:rtl w:val="0"/>
          <w:lang w:val="en-US"/>
        </w:rPr>
        <w:t>\end{minipage} \vline ~</w:t>
      </w:r>
    </w:p>
    <w:p>
      <w:pPr>
        <w:pStyle w:val="Body"/>
        <w:rPr>
          <w:sz w:val="24"/>
          <w:szCs w:val="24"/>
        </w:rPr>
      </w:pPr>
      <w:r>
        <w:rPr>
          <w:sz w:val="24"/>
          <w:szCs w:val="24"/>
          <w:rtl w:val="0"/>
          <w:lang w:val="en-US"/>
        </w:rPr>
        <w:t>\begin{minipage}{.11\textwidth}</w:t>
      </w:r>
    </w:p>
    <w:p>
      <w:pPr>
        <w:pStyle w:val="Body"/>
        <w:rPr>
          <w:sz w:val="24"/>
          <w:szCs w:val="24"/>
        </w:rPr>
      </w:pPr>
      <w:r>
        <w:rPr>
          <w:sz w:val="24"/>
          <w:szCs w:val="24"/>
          <w:rtl w:val="0"/>
          <w:lang w:val="en-US"/>
        </w:rPr>
        <w:t>\begin{lstlisting}[numbers=none]</w:t>
      </w:r>
    </w:p>
    <w:p>
      <w:pPr>
        <w:pStyle w:val="Body"/>
        <w:rPr>
          <w:sz w:val="24"/>
          <w:szCs w:val="24"/>
        </w:rPr>
      </w:pPr>
      <w:r>
        <w:rPr>
          <w:sz w:val="24"/>
          <w:szCs w:val="24"/>
          <w:rtl w:val="0"/>
          <w:lang w:val="en-US"/>
        </w:rPr>
        <w:t>$\{\ \ P_1 \ \ \}$</w:t>
      </w:r>
    </w:p>
    <w:p>
      <w:pPr>
        <w:pStyle w:val="Body"/>
        <w:rPr>
          <w:sz w:val="24"/>
          <w:szCs w:val="24"/>
        </w:rPr>
      </w:pPr>
      <w:r>
        <w:rPr>
          <w:sz w:val="24"/>
          <w:szCs w:val="24"/>
          <w:rtl w:val="0"/>
        </w:rPr>
        <w:t xml:space="preserve">    c1</w:t>
      </w:r>
    </w:p>
    <w:p>
      <w:pPr>
        <w:pStyle w:val="Body"/>
        <w:rPr>
          <w:sz w:val="24"/>
          <w:szCs w:val="24"/>
        </w:rPr>
      </w:pPr>
      <w:r>
        <w:rPr>
          <w:sz w:val="24"/>
          <w:szCs w:val="24"/>
          <w:rtl w:val="0"/>
          <w:lang w:val="en-US"/>
        </w:rPr>
        <w:t>$\{\ \ P_2 \ \ \}$</w:t>
      </w:r>
    </w:p>
    <w:p>
      <w:pPr>
        <w:pStyle w:val="Body"/>
        <w:rPr>
          <w:sz w:val="24"/>
          <w:szCs w:val="24"/>
        </w:rPr>
      </w:pPr>
      <w:r>
        <w:rPr>
          <w:sz w:val="24"/>
          <w:szCs w:val="24"/>
          <w:rtl w:val="0"/>
          <w:lang w:val="en-US"/>
        </w:rPr>
        <w:t>$\searrow \{\ \ P_3 \ \ \}$</w:t>
      </w:r>
    </w:p>
    <w:p>
      <w:pPr>
        <w:pStyle w:val="Body"/>
        <w:rPr>
          <w:sz w:val="24"/>
          <w:szCs w:val="24"/>
        </w:rPr>
      </w:pPr>
      <w:r>
        <w:rPr>
          <w:sz w:val="24"/>
          <w:szCs w:val="24"/>
          <w:rtl w:val="0"/>
        </w:rPr>
        <w:t xml:space="preserve">      c2;</w:t>
      </w:r>
    </w:p>
    <w:p>
      <w:pPr>
        <w:pStyle w:val="Body"/>
        <w:rPr>
          <w:sz w:val="24"/>
          <w:szCs w:val="24"/>
        </w:rPr>
      </w:pPr>
      <w:r>
        <w:rPr>
          <w:sz w:val="24"/>
          <w:szCs w:val="24"/>
          <w:rtl w:val="0"/>
          <w:lang w:val="en-US"/>
        </w:rPr>
        <w:t xml:space="preserve">  $\,\{\ \ P_4 \ \ \}$</w:t>
      </w:r>
    </w:p>
    <w:p>
      <w:pPr>
        <w:pStyle w:val="Body"/>
        <w:rPr>
          <w:sz w:val="24"/>
          <w:szCs w:val="24"/>
        </w:rPr>
      </w:pPr>
      <w:r>
        <w:rPr>
          <w:sz w:val="24"/>
          <w:szCs w:val="24"/>
          <w:rtl w:val="0"/>
        </w:rPr>
        <w:t xml:space="preserve">      c3;</w:t>
      </w:r>
    </w:p>
    <w:p>
      <w:pPr>
        <w:pStyle w:val="Body"/>
        <w:rPr>
          <w:sz w:val="24"/>
          <w:szCs w:val="24"/>
        </w:rPr>
      </w:pPr>
      <w:r>
        <w:rPr>
          <w:sz w:val="24"/>
          <w:szCs w:val="24"/>
          <w:rtl w:val="0"/>
          <w:lang w:val="en-US"/>
        </w:rPr>
        <w:t>$\swarrow\{\ \ P_5 \ \ \}$</w:t>
      </w:r>
    </w:p>
    <w:p>
      <w:pPr>
        <w:pStyle w:val="Body"/>
        <w:rPr>
          <w:sz w:val="24"/>
          <w:szCs w:val="24"/>
        </w:rPr>
      </w:pPr>
      <w:r>
        <w:rPr>
          <w:sz w:val="24"/>
          <w:szCs w:val="24"/>
          <w:rtl w:val="0"/>
          <w:lang w:val="en-US"/>
        </w:rPr>
        <w:t>$\{\ \ P_6 \ \ \}$</w:t>
      </w:r>
    </w:p>
    <w:p>
      <w:pPr>
        <w:pStyle w:val="Body"/>
        <w:rPr>
          <w:sz w:val="24"/>
          <w:szCs w:val="24"/>
        </w:rPr>
      </w:pPr>
    </w:p>
    <w:p>
      <w:pPr>
        <w:pStyle w:val="Body"/>
        <w:rPr>
          <w:sz w:val="24"/>
          <w:szCs w:val="24"/>
        </w:rPr>
      </w:pPr>
      <w:r>
        <w:rPr>
          <w:sz w:val="24"/>
          <w:szCs w:val="24"/>
          <w:rtl w:val="0"/>
        </w:rPr>
        <w:t xml:space="preserve">    ...</w:t>
      </w:r>
    </w:p>
    <w:p>
      <w:pPr>
        <w:pStyle w:val="Body"/>
        <w:rPr>
          <w:sz w:val="24"/>
          <w:szCs w:val="24"/>
        </w:rPr>
      </w:pPr>
      <w:r>
        <w:rPr>
          <w:sz w:val="24"/>
          <w:szCs w:val="24"/>
          <w:rtl w:val="0"/>
          <w:lang w:val="en-US"/>
        </w:rPr>
        <w:t>\end{lstlisting}</w:t>
      </w:r>
    </w:p>
    <w:p>
      <w:pPr>
        <w:pStyle w:val="Body"/>
        <w:rPr>
          <w:sz w:val="24"/>
          <w:szCs w:val="24"/>
        </w:rPr>
      </w:pPr>
      <w:r>
        <w:rPr>
          <w:sz w:val="24"/>
          <w:szCs w:val="24"/>
          <w:rtl w:val="0"/>
          <w:lang w:val="en-US"/>
        </w:rPr>
        <w:t>\end{minipage} \vline ~</w:t>
      </w:r>
    </w:p>
    <w:p>
      <w:pPr>
        <w:pStyle w:val="Body"/>
        <w:rPr>
          <w:sz w:val="24"/>
          <w:szCs w:val="24"/>
        </w:rPr>
      </w:pPr>
      <w:r>
        <w:rPr>
          <w:sz w:val="24"/>
          <w:szCs w:val="24"/>
          <w:rtl w:val="0"/>
          <w:lang w:val="en-US"/>
        </w:rPr>
        <w:t>\begin{minipage}{.11\textwidth}</w:t>
      </w:r>
    </w:p>
    <w:p>
      <w:pPr>
        <w:pStyle w:val="Body"/>
        <w:rPr>
          <w:sz w:val="24"/>
          <w:szCs w:val="24"/>
        </w:rPr>
      </w:pPr>
      <w:r>
        <w:rPr>
          <w:sz w:val="24"/>
          <w:szCs w:val="24"/>
          <w:rtl w:val="0"/>
          <w:lang w:val="en-US"/>
        </w:rPr>
        <w:t>\begin{lstlisting}[numbers=none]</w:t>
      </w:r>
    </w:p>
    <w:p>
      <w:pPr>
        <w:pStyle w:val="Body"/>
        <w:rPr>
          <w:sz w:val="24"/>
          <w:szCs w:val="24"/>
        </w:rPr>
      </w:pPr>
      <w:r>
        <w:rPr>
          <w:sz w:val="24"/>
          <w:szCs w:val="24"/>
          <w:rtl w:val="0"/>
          <w:lang w:val="en-US"/>
        </w:rPr>
        <w:t>$\{\ \ P_1 \ \ \}$</w:t>
      </w:r>
    </w:p>
    <w:p>
      <w:pPr>
        <w:pStyle w:val="Body"/>
        <w:rPr>
          <w:sz w:val="24"/>
          <w:szCs w:val="24"/>
        </w:rPr>
      </w:pPr>
      <w:r>
        <w:rPr>
          <w:sz w:val="24"/>
          <w:szCs w:val="24"/>
          <w:rtl w:val="0"/>
        </w:rPr>
        <w:t xml:space="preserve">    c1</w:t>
      </w:r>
    </w:p>
    <w:p>
      <w:pPr>
        <w:pStyle w:val="Body"/>
        <w:rPr>
          <w:sz w:val="24"/>
          <w:szCs w:val="24"/>
        </w:rPr>
      </w:pPr>
      <w:r>
        <w:rPr>
          <w:sz w:val="24"/>
          <w:szCs w:val="24"/>
          <w:rtl w:val="0"/>
          <w:lang w:val="en-US"/>
        </w:rPr>
        <w:t>$\{\ \ P_2 \ \ \}$</w:t>
      </w:r>
    </w:p>
    <w:p>
      <w:pPr>
        <w:pStyle w:val="Body"/>
        <w:rPr>
          <w:sz w:val="24"/>
          <w:szCs w:val="24"/>
        </w:rPr>
      </w:pPr>
      <w:r>
        <w:rPr>
          <w:sz w:val="24"/>
          <w:szCs w:val="24"/>
          <w:rtl w:val="0"/>
          <w:lang w:val="en-US"/>
        </w:rPr>
        <w:t>$\{\ \ ?F * P_3 \ \}$</w:t>
      </w:r>
    </w:p>
    <w:p>
      <w:pPr>
        <w:pStyle w:val="Body"/>
        <w:rPr>
          <w:sz w:val="24"/>
          <w:szCs w:val="24"/>
        </w:rPr>
      </w:pPr>
      <w:r>
        <w:rPr>
          <w:sz w:val="24"/>
          <w:szCs w:val="24"/>
          <w:rtl w:val="0"/>
        </w:rPr>
        <w:t xml:space="preserve">    c2;</w:t>
      </w:r>
    </w:p>
    <w:p>
      <w:pPr>
        <w:pStyle w:val="Body"/>
        <w:rPr>
          <w:sz w:val="24"/>
          <w:szCs w:val="24"/>
        </w:rPr>
      </w:pPr>
      <w:r>
        <w:rPr>
          <w:sz w:val="24"/>
          <w:szCs w:val="24"/>
          <w:rtl w:val="0"/>
          <w:lang w:val="en-US"/>
        </w:rPr>
        <w:t>$\{\ \ ?F * P_4 \ \}$</w:t>
      </w:r>
    </w:p>
    <w:p>
      <w:pPr>
        <w:pStyle w:val="Body"/>
        <w:rPr>
          <w:sz w:val="24"/>
          <w:szCs w:val="24"/>
        </w:rPr>
      </w:pPr>
      <w:r>
        <w:rPr>
          <w:sz w:val="24"/>
          <w:szCs w:val="24"/>
          <w:rtl w:val="0"/>
        </w:rPr>
        <w:t xml:space="preserve">    c3;</w:t>
      </w:r>
    </w:p>
    <w:p>
      <w:pPr>
        <w:pStyle w:val="Body"/>
        <w:rPr>
          <w:sz w:val="24"/>
          <w:szCs w:val="24"/>
        </w:rPr>
      </w:pPr>
      <w:r>
        <w:rPr>
          <w:sz w:val="24"/>
          <w:szCs w:val="24"/>
          <w:rtl w:val="0"/>
          <w:lang w:val="en-US"/>
        </w:rPr>
        <w:t>$\{\ \ ?F * P_5 \ \}$</w:t>
      </w:r>
    </w:p>
    <w:p>
      <w:pPr>
        <w:pStyle w:val="Body"/>
        <w:rPr>
          <w:sz w:val="24"/>
          <w:szCs w:val="24"/>
        </w:rPr>
      </w:pPr>
      <w:r>
        <w:rPr>
          <w:sz w:val="24"/>
          <w:szCs w:val="24"/>
          <w:rtl w:val="0"/>
          <w:lang w:val="en-US"/>
        </w:rPr>
        <w:t>$\{\ \ P_6 \ \ \}$</w:t>
      </w:r>
    </w:p>
    <w:p>
      <w:pPr>
        <w:pStyle w:val="Body"/>
        <w:rPr>
          <w:sz w:val="24"/>
          <w:szCs w:val="24"/>
        </w:rPr>
      </w:pPr>
    </w:p>
    <w:p>
      <w:pPr>
        <w:pStyle w:val="Body"/>
        <w:rPr>
          <w:sz w:val="24"/>
          <w:szCs w:val="24"/>
        </w:rPr>
      </w:pPr>
      <w:r>
        <w:rPr>
          <w:sz w:val="24"/>
          <w:szCs w:val="24"/>
          <w:rtl w:val="0"/>
        </w:rPr>
        <w:t xml:space="preserve">  ...</w:t>
      </w:r>
    </w:p>
    <w:p>
      <w:pPr>
        <w:pStyle w:val="Body"/>
        <w:rPr>
          <w:sz w:val="24"/>
          <w:szCs w:val="24"/>
        </w:rPr>
      </w:pPr>
      <w:r>
        <w:rPr>
          <w:sz w:val="24"/>
          <w:szCs w:val="24"/>
          <w:rtl w:val="0"/>
          <w:lang w:val="en-US"/>
        </w:rPr>
        <w:t>\end{lstlisting}</w:t>
      </w:r>
    </w:p>
    <w:p>
      <w:pPr>
        <w:pStyle w:val="Body"/>
        <w:rPr>
          <w:sz w:val="24"/>
          <w:szCs w:val="24"/>
        </w:rPr>
      </w:pPr>
      <w:r>
        <w:rPr>
          <w:sz w:val="24"/>
          <w:szCs w:val="24"/>
          <w:rtl w:val="0"/>
          <w:lang w:val="it-IT"/>
        </w:rPr>
        <w:t>\end{minipage}</w:t>
      </w:r>
    </w:p>
    <w:p>
      <w:pPr>
        <w:pStyle w:val="Body"/>
        <w:rPr>
          <w:sz w:val="24"/>
          <w:szCs w:val="24"/>
        </w:rPr>
      </w:pPr>
      <w:r>
        <w:rPr>
          <w:sz w:val="24"/>
          <w:szCs w:val="24"/>
          <w:rtl w:val="0"/>
        </w:rPr>
        <w:t>%\vspace{-ex}</w:t>
      </w:r>
    </w:p>
    <w:p>
      <w:pPr>
        <w:pStyle w:val="Body"/>
        <w:rPr>
          <w:sz w:val="24"/>
          <w:szCs w:val="24"/>
        </w:rPr>
      </w:pPr>
      <w:r>
        <w:rPr>
          <w:sz w:val="24"/>
          <w:szCs w:val="24"/>
          <w:rtl w:val="0"/>
          <w:lang w:val="en-US"/>
        </w:rPr>
        <w:t>\caption{Front and back ends of \li{localize} and \li{unlocalize}}</w:t>
      </w:r>
    </w:p>
    <w:p>
      <w:pPr>
        <w:pStyle w:val="Body"/>
        <w:rPr>
          <w:sz w:val="24"/>
          <w:szCs w:val="24"/>
        </w:rPr>
      </w:pPr>
      <w:r>
        <w:rPr>
          <w:sz w:val="24"/>
          <w:szCs w:val="24"/>
          <w:rtl w:val="0"/>
          <w:lang w:val="de-DE"/>
        </w:rPr>
        <w:t>\label{figure:backend}</w:t>
      </w:r>
    </w:p>
    <w:p>
      <w:pPr>
        <w:pStyle w:val="Body"/>
        <w:rPr>
          <w:sz w:val="24"/>
          <w:szCs w:val="24"/>
        </w:rPr>
      </w:pPr>
      <w:r>
        <w:rPr>
          <w:sz w:val="24"/>
          <w:szCs w:val="24"/>
          <w:rtl w:val="0"/>
        </w:rPr>
        <w:t>\end{figure}</w:t>
      </w:r>
    </w:p>
    <w:p>
      <w:pPr>
        <w:pStyle w:val="Body"/>
        <w:rPr>
          <w:sz w:val="24"/>
          <w:szCs w:val="24"/>
        </w:rPr>
      </w:pPr>
    </w:p>
    <w:p>
      <w:pPr>
        <w:pStyle w:val="Body"/>
        <w:rPr>
          <w:sz w:val="24"/>
          <w:szCs w:val="24"/>
        </w:rPr>
      </w:pPr>
      <w:r>
        <w:rPr>
          <w:sz w:val="24"/>
          <w:szCs w:val="24"/>
          <w:rtl w:val="0"/>
          <w:lang w:val="en-US"/>
        </w:rPr>
        <w:t>Figure~\ref{figure:backend} has four partially-decorated ``proofs in progress'', from both the user's (front end) and Floyd's (back end) points of view.  In the first column, from the user's point of view, they saw the assertion $P_2$ (line~\ref{code:localglobalin}) and decided to use the \li{localize} tactic to zoom into $P_3$ (line~\ref{code:locallocalin}).  They then applied some proof rules to move past $c_2$ to reach the assertion $P_4$ (line~\ref{code:localsndcmd}).  At this point, Floyd does not know when the corresponding \li{unlocalize} tactic will execute, so it does not know which commands will be inside the block or what the final local and global postconditions will be.</w:t>
      </w:r>
    </w:p>
    <w:p>
      <w:pPr>
        <w:pStyle w:val="Body"/>
        <w:rPr>
          <w:sz w:val="24"/>
          <w:szCs w:val="24"/>
        </w:rPr>
      </w:pPr>
    </w:p>
    <w:p>
      <w:pPr>
        <w:pStyle w:val="Body"/>
        <w:rPr>
          <w:sz w:val="24"/>
          <w:szCs w:val="24"/>
        </w:rPr>
      </w:pPr>
      <w:r>
        <w:rPr>
          <w:sz w:val="24"/>
          <w:szCs w:val="24"/>
          <w:rtl w:val="0"/>
          <w:lang w:val="en-US"/>
        </w:rPr>
        <w:t>Accordingly, the \li{localize} tactic builds an incremental proof in the underlying program logic by applying \infrulestyle{Frame} with an uninstantiated metavariable.</w:t>
      </w:r>
    </w:p>
    <w:p>
      <w:pPr>
        <w:pStyle w:val="Body"/>
        <w:rPr>
          <w:sz w:val="24"/>
          <w:szCs w:val="24"/>
        </w:rPr>
      </w:pPr>
      <w:r>
        <w:rPr>
          <w:sz w:val="24"/>
          <w:szCs w:val="24"/>
          <w:rtl w:val="0"/>
          <w:lang w:val="en-US"/>
        </w:rPr>
        <w:t>The second column of Figure~\ref{figure:backend} shows the back end with the unknown frame $?F$, which will eventually be instantiated by \li{unlocalize}.</w:t>
      </w:r>
    </w:p>
    <w:p>
      <w:pPr>
        <w:pStyle w:val="Body"/>
        <w:rPr>
          <w:sz w:val="24"/>
          <w:szCs w:val="24"/>
        </w:rPr>
      </w:pPr>
    </w:p>
    <w:p>
      <w:pPr>
        <w:pStyle w:val="Body"/>
        <w:rPr>
          <w:sz w:val="24"/>
          <w:szCs w:val="24"/>
        </w:rPr>
      </w:pPr>
      <w:r>
        <w:rPr>
          <w:sz w:val="24"/>
          <w:szCs w:val="24"/>
          <w:rtl w:val="0"/>
          <w:lang w:val="en-US"/>
        </w:rPr>
        <w:t>In the third column, the user has advanced past $c_3$ to reach the local postcondition $P_5$ and now wishes to \li{unlocalize} to~$P_6$.  Afterwards, the internal state looks like the fourth column, and so to a first approximation, \li{unlocalize} can instantiate $?F$ with $P_5 \wand P_6$.  In truth, $?F$ is chosen more subtly to properly handle both existential variables and modified program variables; \li{unlocalize} then automatically simplifies the goals to present a cleaner interface to the user.  These transformations require some additional theory given in \S\ref{sec:localizations}.</w:t>
      </w:r>
    </w:p>
    <w:p>
      <w:pPr>
        <w:pStyle w:val="Body"/>
        <w:rPr>
          <w:sz w:val="24"/>
          <w:szCs w:val="24"/>
        </w:rPr>
      </w:pPr>
    </w:p>
    <w:p>
      <w:pPr>
        <w:pStyle w:val="Body"/>
        <w:rPr>
          <w:sz w:val="24"/>
          <w:szCs w:val="24"/>
        </w:rPr>
      </w:pPr>
      <w:r>
        <w:rPr>
          <w:sz w:val="24"/>
          <w:szCs w:val="24"/>
          <w:rtl w:val="0"/>
          <w:lang w:val="en-US"/>
        </w:rPr>
        <w:t>\subsection{Additional verified examples}</w:t>
      </w:r>
    </w:p>
    <w:p>
      <w:pPr>
        <w:pStyle w:val="Body"/>
        <w:rPr>
          <w:sz w:val="24"/>
          <w:szCs w:val="24"/>
        </w:rPr>
      </w:pPr>
      <w:r>
        <w:rPr>
          <w:sz w:val="24"/>
          <w:szCs w:val="24"/>
          <w:rtl w:val="0"/>
          <w:lang w:val="fr-FR"/>
        </w:rPr>
        <w:t>\label{sec:application}</w:t>
      </w:r>
    </w:p>
    <w:p>
      <w:pPr>
        <w:pStyle w:val="Body"/>
        <w:rPr>
          <w:sz w:val="24"/>
          <w:szCs w:val="24"/>
        </w:rPr>
      </w:pPr>
    </w:p>
    <w:p>
      <w:pPr>
        <w:pStyle w:val="Body"/>
        <w:rPr>
          <w:sz w:val="24"/>
          <w:szCs w:val="24"/>
        </w:rPr>
      </w:pPr>
      <w:r>
        <w:rPr>
          <w:sz w:val="24"/>
          <w:szCs w:val="24"/>
          <w:rtl w:val="0"/>
          <w:lang w:val="en-US"/>
        </w:rPr>
        <w:t>In addition to \li{mark} for graphs, we have also verified the same program for DAGs.</w:t>
      </w:r>
    </w:p>
    <w:p>
      <w:pPr>
        <w:pStyle w:val="Body"/>
        <w:rPr>
          <w:sz w:val="24"/>
          <w:szCs w:val="24"/>
        </w:rPr>
      </w:pPr>
      <w:r>
        <w:rPr>
          <w:sz w:val="24"/>
          <w:szCs w:val="24"/>
          <w:rtl w:val="0"/>
          <w:lang w:val="en-US"/>
        </w:rPr>
        <w:t>More interestingly, we have verified two algorithms that modify the link structure:</w:t>
      </w:r>
    </w:p>
    <w:p>
      <w:pPr>
        <w:pStyle w:val="Body"/>
        <w:rPr>
          <w:sz w:val="24"/>
          <w:szCs w:val="24"/>
        </w:rPr>
      </w:pPr>
      <w:r>
        <w:rPr>
          <w:sz w:val="24"/>
          <w:szCs w:val="24"/>
          <w:rtl w:val="0"/>
          <w:lang w:val="en-US"/>
        </w:rPr>
        <w:t>\li{spanning} for graphs, which prunes a graph into its spanning tree, and \li{copy}</w:t>
      </w:r>
    </w:p>
    <w:p>
      <w:pPr>
        <w:pStyle w:val="Body"/>
        <w:rPr>
          <w:sz w:val="24"/>
          <w:szCs w:val="24"/>
        </w:rPr>
      </w:pPr>
      <w:r>
        <w:rPr>
          <w:sz w:val="24"/>
          <w:szCs w:val="24"/>
          <w:rtl w:val="0"/>
          <w:lang w:val="en-US"/>
        </w:rPr>
        <w:t>for graphs, which makes a structure-preserving copy.  For space reasons we put</w:t>
      </w:r>
    </w:p>
    <w:p>
      <w:pPr>
        <w:pStyle w:val="Body"/>
        <w:rPr>
          <w:sz w:val="24"/>
          <w:szCs w:val="24"/>
        </w:rPr>
      </w:pPr>
      <w:r>
        <w:rPr>
          <w:sz w:val="24"/>
          <w:szCs w:val="24"/>
          <w:rtl w:val="0"/>
          <w:lang w:val="en-US"/>
        </w:rPr>
        <w:t>\li{spanning} and \li{copy} in Appendix~A\hide{\ref{apx:spanning}}.</w:t>
      </w:r>
    </w:p>
    <w:p>
      <w:pPr>
        <w:pStyle w:val="Body"/>
        <w:rPr>
          <w:sz w:val="24"/>
          <w:szCs w:val="24"/>
        </w:rPr>
      </w:pPr>
    </w:p>
    <w:p>
      <w:pPr>
        <w:pStyle w:val="Body"/>
        <w:rPr>
          <w:sz w:val="24"/>
          <w:szCs w:val="24"/>
        </w:rPr>
      </w:pPr>
    </w:p>
    <w:p>
      <w:pPr>
        <w:pStyle w:val="Body"/>
        <w:rPr>
          <w:sz w:val="24"/>
          <w:szCs w:val="24"/>
        </w:rPr>
      </w:pPr>
    </w:p>
    <w:p>
      <w:pPr>
        <w:pStyle w:val="Body"/>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6" w:author="Anshuman Mohan" w:date="2018-10-23T16:22:55Z">
    <w:p w14:paraId="1111FFFF">
      <w:pPr>
        <w:pStyle w:val="Default"/>
        <w:bidi w:val="0"/>
      </w:pPr>
    </w:p>
    <w:p w14:paraId="11120000">
      <w:pPr>
        <w:pStyle w:val="Default"/>
        <w:bidi w:val="0"/>
      </w:pPr>
      <w:r>
        <w:rPr>
          <w:rFonts w:cs="Arial Unicode MS" w:eastAsia="Arial Unicode MS"/>
          <w:rtl w:val="0"/>
        </w:rPr>
        <w:t>can cut this word entirely?</w:t>
      </w:r>
    </w:p>
  </w:comment>
  <w:comment w:id="14" w:author="Anshuman Mohan" w:date="2018-10-23T16:23:59Z">
    <w:p w14:paraId="11120001">
      <w:pPr>
        <w:pStyle w:val="Default"/>
        <w:bidi w:val="0"/>
      </w:pPr>
    </w:p>
    <w:p w14:paraId="11120002">
      <w:pPr>
        <w:pStyle w:val="Default"/>
        <w:bidi w:val="0"/>
      </w:pPr>
      <w:r>
        <w:rPr>
          <w:rFonts w:cs="Arial Unicode MS" w:eastAsia="Arial Unicode MS"/>
          <w:rtl w:val="0"/>
        </w:rPr>
        <w:t>Can consider cutting this entirely, given that the comparison with H/S is now gone.</w:t>
      </w:r>
    </w:p>
  </w:comment>
  <w:comment w:id="33" w:author="Anshuman Mohan" w:date="2018-10-24T17:42:52Z">
    <w:p w14:paraId="11120003">
      <w:pPr>
        <w:pStyle w:val="Default"/>
        <w:bidi w:val="0"/>
      </w:pPr>
    </w:p>
    <w:p w14:paraId="11120004">
      <w:pPr>
        <w:pStyle w:val="Default"/>
        <w:bidi w:val="0"/>
      </w:pPr>
      <w:r>
        <w:rPr>
          <w:rFonts w:cs="Arial Unicode MS" w:eastAsia="Arial Unicode MS"/>
          <w:rtl w:val="0"/>
        </w:rPr>
        <w:t>I understand why this is a convenient place to park this sentence, but it breaks the flow of the three-point list. Perhaps we can move it elsewhere?</w:t>
      </w:r>
    </w:p>
  </w:comment>
  <w:comment w:id="47" w:author="Anshuman Mohan" w:date="2018-10-24T17:46:32Z">
    <w:p w14:paraId="11120005">
      <w:pPr>
        <w:pStyle w:val="Default"/>
        <w:bidi w:val="0"/>
      </w:pPr>
    </w:p>
    <w:p w14:paraId="11120006">
      <w:pPr>
        <w:pStyle w:val="Default"/>
        <w:bidi w:val="0"/>
      </w:pPr>
      <w:r>
        <w:rPr>
          <w:rFonts w:cs="Arial Unicode MS" w:eastAsia="Arial Unicode MS"/>
          <w:rtl w:val="0"/>
        </w:rPr>
        <w:t>I thought this was a little cute</w:t>
      </w:r>
    </w:p>
  </w:comment>
  <w:comment w:id="73" w:author="Anshuman Mohan" w:date="2018-10-23T13:49:07Z">
    <w:p w14:paraId="11120007">
      <w:pPr>
        <w:pStyle w:val="Default"/>
        <w:bidi w:val="0"/>
      </w:pPr>
    </w:p>
    <w:p w14:paraId="11120008">
      <w:pPr>
        <w:pStyle w:val="Default"/>
        <w:bidi w:val="0"/>
      </w:pPr>
      <w:r>
        <w:rPr>
          <w:rFonts w:cs="Arial Unicode MS" w:eastAsia="Arial Unicode MS"/>
          <w:rtl w:val="0"/>
        </w:rPr>
        <w:t>It</w:t>
      </w:r>
      <w:r>
        <w:rPr>
          <w:rFonts w:cs="Arial Unicode MS" w:eastAsia="Arial Unicode MS" w:hint="default"/>
          <w:rtl w:val="0"/>
        </w:rPr>
        <w:t>’</w:t>
      </w:r>
      <w:r>
        <w:rPr>
          <w:rFonts w:cs="Arial Unicode MS" w:eastAsia="Arial Unicode MS"/>
          <w:rtl w:val="0"/>
        </w:rPr>
        <w:t xml:space="preserve">s really unclear what the ramification library is. Also, because of the passive word </w:t>
      </w:r>
      <w:r>
        <w:rPr>
          <w:rFonts w:cs="Arial Unicode MS" w:eastAsia="Arial Unicode MS" w:hint="default"/>
          <w:rtl w:val="0"/>
        </w:rPr>
        <w:t>”</w:t>
      </w:r>
      <w:r>
        <w:rPr>
          <w:rFonts w:cs="Arial Unicode MS" w:eastAsia="Arial Unicode MS"/>
          <w:rtl w:val="0"/>
        </w:rPr>
        <w:t>observed</w:t>
      </w:r>
      <w:r>
        <w:rPr>
          <w:rFonts w:cs="Arial Unicode MS" w:eastAsia="Arial Unicode MS" w:hint="default"/>
          <w:rtl w:val="0"/>
        </w:rPr>
        <w:t>”</w:t>
      </w:r>
      <w:r>
        <w:rPr>
          <w:rFonts w:cs="Arial Unicode MS" w:eastAsia="Arial Unicode MS"/>
          <w:rtl w:val="0"/>
        </w:rPr>
        <w:t>,  it</w:t>
      </w:r>
      <w:r>
        <w:rPr>
          <w:rFonts w:cs="Arial Unicode MS" w:eastAsia="Arial Unicode MS" w:hint="default"/>
          <w:rtl w:val="0"/>
        </w:rPr>
        <w:t>’</w:t>
      </w:r>
      <w:r>
        <w:rPr>
          <w:rFonts w:cs="Arial Unicode MS" w:eastAsia="Arial Unicode MS"/>
          <w:rtl w:val="0"/>
        </w:rPr>
        <w:t>s not clear where the library came from. Perhaps</w:t>
      </w:r>
      <w:r>
        <w:rPr>
          <w:rFonts w:cs="Arial Unicode MS" w:eastAsia="Arial Unicode MS" w:hint="default"/>
          <w:rtl w:val="0"/>
        </w:rPr>
        <w:t>…</w:t>
      </w:r>
    </w:p>
    <w:p w14:paraId="11120009">
      <w:pPr>
        <w:pStyle w:val="Default"/>
        <w:bidi w:val="0"/>
      </w:pPr>
      <w:r>
        <w:rPr>
          <w:rFonts w:cs="Arial Unicode MS" w:eastAsia="Arial Unicode MS" w:hint="default"/>
          <w:rtl w:val="0"/>
        </w:rPr>
        <w:t>“</w:t>
      </w:r>
      <w:r>
        <w:rPr>
          <w:rFonts w:cs="Arial Unicode MS" w:eastAsia="Arial Unicode MS"/>
          <w:rtl w:val="0"/>
        </w:rPr>
        <w:t>Hobor and Villard also provided a library of ramification lemmata that handle the entailments arising from many practical cases.</w:t>
      </w:r>
    </w:p>
    <w:p w14:paraId="1112000A">
      <w:pPr>
        <w:pStyle w:val="Default"/>
        <w:bidi w:val="0"/>
      </w:pPr>
      <w:r>
        <w:rPr>
          <w:rFonts w:cs="Arial Unicode MS" w:eastAsia="Arial Unicode MS"/>
          <w:rtl w:val="0"/>
        </w:rPr>
        <w:t xml:space="preserve">Or, somewhat more dramatically, we can cut this sentence entirely. </w:t>
      </w:r>
    </w:p>
  </w:comment>
  <w:comment w:id="74" w:author="Anshuman Mohan" w:date="2018-10-23T13:55:33Z">
    <w:p w14:paraId="1112000B">
      <w:pPr>
        <w:pStyle w:val="Default"/>
        <w:bidi w:val="0"/>
      </w:pPr>
    </w:p>
    <w:p w14:paraId="1112000C">
      <w:pPr>
        <w:pStyle w:val="Default"/>
        <w:bidi w:val="0"/>
      </w:pPr>
      <w:r>
        <w:rPr>
          <w:rFonts w:cs="Arial Unicode MS" w:eastAsia="Arial Unicode MS"/>
          <w:rtl w:val="0"/>
        </w:rPr>
        <w:t>I don</w:t>
      </w:r>
      <w:r>
        <w:rPr>
          <w:rFonts w:cs="Arial Unicode MS" w:eastAsia="Arial Unicode MS" w:hint="default"/>
          <w:rtl w:val="0"/>
        </w:rPr>
        <w:t>’</w:t>
      </w:r>
      <w:r>
        <w:rPr>
          <w:rFonts w:cs="Arial Unicode MS" w:eastAsia="Arial Unicode MS"/>
          <w:rtl w:val="0"/>
        </w:rPr>
        <w:t>t think this, and especially the accompanying diagram below, are very important to this paper. I don</w:t>
      </w:r>
      <w:r>
        <w:rPr>
          <w:rFonts w:cs="Arial Unicode MS" w:eastAsia="Arial Unicode MS" w:hint="default"/>
          <w:rtl w:val="0"/>
        </w:rPr>
        <w:t>’</w:t>
      </w:r>
      <w:r>
        <w:rPr>
          <w:rFonts w:cs="Arial Unicode MS" w:eastAsia="Arial Unicode MS"/>
          <w:rtl w:val="0"/>
        </w:rPr>
        <w:t>t know if we have the space to summarise past work with such care. The diagram pinches especially hard: it</w:t>
      </w:r>
      <w:r>
        <w:rPr>
          <w:rFonts w:cs="Arial Unicode MS" w:eastAsia="Arial Unicode MS" w:hint="default"/>
          <w:rtl w:val="0"/>
        </w:rPr>
        <w:t>’</w:t>
      </w:r>
      <w:r>
        <w:rPr>
          <w:rFonts w:cs="Arial Unicode MS" w:eastAsia="Arial Unicode MS"/>
          <w:rtl w:val="0"/>
        </w:rPr>
        <w:t>s 8-9 vertical lines.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